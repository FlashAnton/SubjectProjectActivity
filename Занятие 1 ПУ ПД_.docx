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83E" w:rsidRDefault="0025583E"/>
    <w:p w:rsidR="0025583E" w:rsidRDefault="0025583E"/>
    <w:p w:rsidR="0025583E" w:rsidRDefault="0025583E"/>
    <w:p w:rsidR="0025583E" w:rsidRDefault="0025583E"/>
    <w:p w:rsidR="0025583E" w:rsidRDefault="0025583E"/>
    <w:p w:rsidR="0025583E" w:rsidRDefault="0025583E"/>
    <w:p w:rsidR="0025583E" w:rsidRDefault="0025583E"/>
    <w:p w:rsidR="0025583E" w:rsidRDefault="0025583E"/>
    <w:p w:rsidR="0025583E" w:rsidRDefault="0025583E"/>
    <w:p w:rsidR="0025583E" w:rsidRDefault="0025583E"/>
    <w:p w:rsidR="0025583E" w:rsidRDefault="0025583E"/>
    <w:p w:rsidR="0025583E" w:rsidRDefault="0025583E"/>
    <w:p w:rsidR="0025583E" w:rsidRDefault="0025583E"/>
    <w:p w:rsidR="0025583E" w:rsidRDefault="001009F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МЕТОДИЧЕСКИЕ РЕКОМЕНДАЦИИ</w:t>
      </w:r>
    </w:p>
    <w:p w:rsidR="0025583E" w:rsidRDefault="001009F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наставников проектной деятельности по организации и реализации дисциплины «Проектная деятельность» в ходе еженедельных занятий и индивидуальных консультаций</w:t>
      </w:r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663933" cy="360000"/>
            <wp:effectExtent l="0" t="0" r="0" b="0"/>
            <wp:wrapNone/>
            <wp:docPr id="833170392" name="image1.png" descr="Изображение выглядит как Шрифт, Графика, снимок экрана, графический дизайн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Изображение выглядит как Шрифт, Графика, снимок экрана, графический дизайн&#10;&#10;Автоматически созданное описание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3933" cy="36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5583E" w:rsidRDefault="001009F8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tbl>
      <w:tblPr>
        <w:tblStyle w:val="af4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25583E">
        <w:trPr>
          <w:trHeight w:val="567"/>
        </w:trPr>
        <w:tc>
          <w:tcPr>
            <w:tcW w:w="4672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Занятие №</w:t>
            </w:r>
          </w:p>
        </w:tc>
        <w:tc>
          <w:tcPr>
            <w:tcW w:w="4673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сентября 2023 г.)</w:t>
            </w:r>
          </w:p>
        </w:tc>
      </w:tr>
      <w:tr w:rsidR="0025583E">
        <w:trPr>
          <w:trHeight w:val="567"/>
        </w:trPr>
        <w:tc>
          <w:tcPr>
            <w:tcW w:w="4672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Длительность</w:t>
            </w:r>
          </w:p>
        </w:tc>
        <w:tc>
          <w:tcPr>
            <w:tcW w:w="4673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 минут</w:t>
            </w:r>
          </w:p>
        </w:tc>
      </w:tr>
      <w:tr w:rsidR="0025583E">
        <w:trPr>
          <w:trHeight w:val="567"/>
        </w:trPr>
        <w:tc>
          <w:tcPr>
            <w:tcW w:w="4672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Этап проектной деятельности</w:t>
            </w:r>
          </w:p>
        </w:tc>
        <w:tc>
          <w:tcPr>
            <w:tcW w:w="4673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Знакомство со студентами</w:t>
            </w:r>
          </w:p>
        </w:tc>
      </w:tr>
      <w:tr w:rsidR="0025583E">
        <w:trPr>
          <w:trHeight w:val="567"/>
        </w:trPr>
        <w:tc>
          <w:tcPr>
            <w:tcW w:w="4672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Название занятия</w:t>
            </w:r>
          </w:p>
        </w:tc>
        <w:tc>
          <w:tcPr>
            <w:tcW w:w="4673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Вводное занятие: цели, идеи и суть проектной деятельности</w:t>
            </w:r>
          </w:p>
        </w:tc>
      </w:tr>
      <w:tr w:rsidR="0025583E">
        <w:trPr>
          <w:trHeight w:val="567"/>
        </w:trPr>
        <w:tc>
          <w:tcPr>
            <w:tcW w:w="4672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Специальные требования к оборудованию</w:t>
            </w:r>
          </w:p>
        </w:tc>
        <w:tc>
          <w:tcPr>
            <w:tcW w:w="4673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25583E">
        <w:trPr>
          <w:trHeight w:val="690"/>
        </w:trPr>
        <w:tc>
          <w:tcPr>
            <w:tcW w:w="4672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Специальные требования к подготовке</w:t>
            </w:r>
          </w:p>
        </w:tc>
        <w:tc>
          <w:tcPr>
            <w:tcW w:w="4673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Распечатайте Приложение 1 в трёх экзе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мплярах и разрежьте по контуру</w:t>
            </w:r>
          </w:p>
        </w:tc>
      </w:tr>
      <w:tr w:rsidR="0025583E">
        <w:trPr>
          <w:trHeight w:val="567"/>
        </w:trPr>
        <w:tc>
          <w:tcPr>
            <w:tcW w:w="4672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Результат занятия</w:t>
            </w:r>
          </w:p>
        </w:tc>
        <w:tc>
          <w:tcPr>
            <w:tcW w:w="4673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Слушатели получили представление о процессе деятельности в течение семестра и остались замотивированными на работу</w:t>
            </w:r>
          </w:p>
        </w:tc>
      </w:tr>
    </w:tbl>
    <w:p w:rsidR="0025583E" w:rsidRDefault="002558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5583E" w:rsidRDefault="001009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Цель занятия</w:t>
      </w:r>
    </w:p>
    <w:p w:rsidR="0025583E" w:rsidRDefault="001009F8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Слушатели должны закрепить основные понятия проектной деятельности и усвоить план работы над проектом, соответствующий Прикладному уровню. Слушатели должны понять и принять мотивацию, ценности и смыслы проектной деятельности.</w:t>
      </w:r>
    </w:p>
    <w:p w:rsidR="0025583E" w:rsidRDefault="0025583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583E" w:rsidRDefault="001009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Подготовка к занятию</w:t>
      </w:r>
    </w:p>
    <w:p w:rsidR="0025583E" w:rsidRDefault="001009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Тщательн</w:t>
      </w:r>
      <w:r>
        <w:rPr>
          <w:rFonts w:ascii="Times New Roman" w:eastAsia="Times New Roman" w:hAnsi="Times New Roman" w:cs="Times New Roman"/>
          <w:sz w:val="24"/>
          <w:szCs w:val="24"/>
        </w:rPr>
        <w:t>о изучите сценарий этого и следующего занятия.</w:t>
      </w:r>
    </w:p>
    <w:p w:rsidR="0025583E" w:rsidRDefault="001009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Ознакомьтесь с выбранными проектами компаний-партнёров и подготовьте сводную информацию. Со</w:t>
      </w:r>
      <w:r>
        <w:rPr>
          <w:rFonts w:ascii="Times New Roman" w:eastAsia="Times New Roman" w:hAnsi="Times New Roman" w:cs="Times New Roman"/>
          <w:sz w:val="24"/>
          <w:szCs w:val="24"/>
        </w:rPr>
        <w:t>гласуйте перечень рекомендуемых команде проектов с ответственными за проектную деятельность вашего Института и с курат</w:t>
      </w:r>
      <w:r>
        <w:rPr>
          <w:rFonts w:ascii="Times New Roman" w:eastAsia="Times New Roman" w:hAnsi="Times New Roman" w:cs="Times New Roman"/>
          <w:sz w:val="24"/>
          <w:szCs w:val="24"/>
        </w:rPr>
        <w:t>ором из ЦПДС</w:t>
      </w:r>
    </w:p>
    <w:p w:rsidR="0025583E" w:rsidRDefault="001009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Распечатайте Приложение 1 в трёх экземплярах и разрежьте по контуру.</w:t>
      </w:r>
    </w:p>
    <w:p w:rsidR="0025583E" w:rsidRDefault="001009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Погуглите и изучите понятия, которые кажутся вам непонятными.</w:t>
      </w:r>
    </w:p>
    <w:p w:rsidR="0025583E" w:rsidRDefault="001009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Убедитесь в наличии в аудитории доски/флипчарта и соответствующих пишущих маркеров.</w:t>
      </w:r>
    </w:p>
    <w:p w:rsidR="0025583E" w:rsidRDefault="001009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Изучите материалы по деятельности Кружкового Движения и молодежные проекты АСИ</w:t>
      </w:r>
    </w:p>
    <w:p w:rsidR="0025583E" w:rsidRDefault="002558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583E" w:rsidRDefault="001009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Сценарий занятия</w:t>
      </w:r>
    </w:p>
    <w:tbl>
      <w:tblPr>
        <w:tblStyle w:val="af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1"/>
        <w:gridCol w:w="1940"/>
        <w:gridCol w:w="2537"/>
        <w:gridCol w:w="4307"/>
      </w:tblGrid>
      <w:tr w:rsidR="0025583E">
        <w:tc>
          <w:tcPr>
            <w:tcW w:w="561" w:type="dxa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п/п</w:t>
            </w:r>
          </w:p>
        </w:tc>
        <w:tc>
          <w:tcPr>
            <w:tcW w:w="1940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Длительность, мин.</w:t>
            </w:r>
          </w:p>
        </w:tc>
        <w:tc>
          <w:tcPr>
            <w:tcW w:w="2537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Этап</w:t>
            </w:r>
          </w:p>
        </w:tc>
        <w:tc>
          <w:tcPr>
            <w:tcW w:w="4307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Результат</w:t>
            </w:r>
          </w:p>
        </w:tc>
      </w:tr>
      <w:tr w:rsidR="0025583E">
        <w:tc>
          <w:tcPr>
            <w:tcW w:w="561" w:type="dxa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40" w:type="dxa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537" w:type="dxa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Блок 1. Введение</w:t>
            </w:r>
          </w:p>
        </w:tc>
        <w:tc>
          <w:tcPr>
            <w:tcW w:w="4307" w:type="dxa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Частично уничтожена позиционность «преподаватель-студент». Слушатели замотивированы на работу над проектом</w:t>
            </w:r>
          </w:p>
        </w:tc>
      </w:tr>
      <w:tr w:rsidR="0025583E">
        <w:tc>
          <w:tcPr>
            <w:tcW w:w="561" w:type="dxa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40" w:type="dxa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537" w:type="dxa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Блок 2. Базовая теория проектной деятельности</w:t>
            </w:r>
          </w:p>
        </w:tc>
        <w:tc>
          <w:tcPr>
            <w:tcW w:w="4307" w:type="dxa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Восстановлены основные понятия. Озвучен план работы на семестр</w:t>
            </w:r>
          </w:p>
        </w:tc>
      </w:tr>
      <w:tr w:rsidR="0025583E">
        <w:tc>
          <w:tcPr>
            <w:tcW w:w="561" w:type="dxa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40" w:type="dxa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37" w:type="dxa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Блок 3. Представление проектов</w:t>
            </w:r>
          </w:p>
        </w:tc>
        <w:tc>
          <w:tcPr>
            <w:tcW w:w="4307" w:type="dxa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Представлены проекты, с которыми предстоит работать слушателям</w:t>
            </w:r>
          </w:p>
        </w:tc>
      </w:tr>
      <w:tr w:rsidR="0025583E">
        <w:tc>
          <w:tcPr>
            <w:tcW w:w="561" w:type="dxa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40" w:type="dxa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537" w:type="dxa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Блок 4. Игра: человеческое бинго</w:t>
            </w:r>
          </w:p>
        </w:tc>
        <w:tc>
          <w:tcPr>
            <w:tcW w:w="4307" w:type="dxa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Слушатели получили базовое представление о наборе компетенций в учебной группе</w:t>
            </w:r>
          </w:p>
        </w:tc>
      </w:tr>
      <w:tr w:rsidR="0025583E">
        <w:tc>
          <w:tcPr>
            <w:tcW w:w="561" w:type="dxa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5</w:t>
            </w:r>
          </w:p>
        </w:tc>
        <w:tc>
          <w:tcPr>
            <w:tcW w:w="1940" w:type="dxa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537" w:type="dxa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Блок 5. Задание на будущее</w:t>
            </w:r>
          </w:p>
        </w:tc>
        <w:tc>
          <w:tcPr>
            <w:tcW w:w="4307" w:type="dxa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Слушатели покинули аудиторию в хорошем настроении и с задумчивыми лицами</w:t>
            </w:r>
          </w:p>
        </w:tc>
      </w:tr>
    </w:tbl>
    <w:p w:rsidR="0025583E" w:rsidRDefault="002558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5583E" w:rsidRDefault="001009F8">
      <w:pPr>
        <w:numPr>
          <w:ilvl w:val="0"/>
          <w:numId w:val="4"/>
        </w:numPr>
        <w:spacing w:before="200"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Форматы работы в ходе учебного занятия и консультаций</w:t>
      </w:r>
    </w:p>
    <w:p w:rsidR="0025583E" w:rsidRDefault="001009F8">
      <w:pPr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Фронтальный формат работы наставника со студентами - привычное начало с переходом к проектному режиму, мотивирующему к самостоятельной работе и личной активности</w:t>
      </w:r>
    </w:p>
    <w:p w:rsidR="0025583E" w:rsidRDefault="001009F8">
      <w:pPr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Презентационный формат - важно показать образец проведения презентации. Студенты будут копиров</w:t>
      </w:r>
      <w:r>
        <w:rPr>
          <w:rFonts w:ascii="Times New Roman" w:eastAsia="Times New Roman" w:hAnsi="Times New Roman" w:cs="Times New Roman"/>
          <w:sz w:val="24"/>
          <w:szCs w:val="24"/>
        </w:rPr>
        <w:t>ать его в ходе последующей работы на пленарных заседания.</w:t>
      </w:r>
    </w:p>
    <w:p w:rsidR="0025583E" w:rsidRDefault="001009F8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Формат деловой игры: студенты отрабатывают горизонтальные взаимодействия, базирующиеся на личной активности</w:t>
      </w:r>
    </w:p>
    <w:p w:rsidR="0025583E" w:rsidRDefault="0025583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5583E" w:rsidRDefault="001009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Инструкция к проведению</w:t>
      </w:r>
    </w:p>
    <w:p w:rsidR="0025583E" w:rsidRDefault="001009F8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Важно установить, что «проектная деятельность не является педагог</w:t>
      </w:r>
      <w:r>
        <w:rPr>
          <w:rFonts w:ascii="Times New Roman" w:eastAsia="Times New Roman" w:hAnsi="Times New Roman" w:cs="Times New Roman"/>
          <w:sz w:val="24"/>
          <w:szCs w:val="24"/>
        </w:rPr>
        <w:t>ическим откровением или новшеством в области менеджмента. Наоборот, с помощью неё образование снова переходит из состояния замкнутой на себя системы в область «образование-работа», позволяет готовить действительно необходимые и конкурентные кадры для разли</w:t>
      </w:r>
      <w:r>
        <w:rPr>
          <w:rFonts w:ascii="Times New Roman" w:eastAsia="Times New Roman" w:hAnsi="Times New Roman" w:cs="Times New Roman"/>
          <w:sz w:val="24"/>
          <w:szCs w:val="24"/>
        </w:rPr>
        <w:t>чных отраслей.</w:t>
      </w:r>
    </w:p>
    <w:p w:rsidR="0025583E" w:rsidRDefault="001009F8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Дисциплина «Проектная деятельность» лишь обобщает наиболее эффективные и реально используемые инструменты из различных сфер реальной экономики. </w:t>
      </w:r>
    </w:p>
    <w:p w:rsidR="0025583E" w:rsidRDefault="0025583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5583E" w:rsidRDefault="001009F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Блок 1. Введение</w:t>
      </w:r>
    </w:p>
    <w:tbl>
      <w:tblPr>
        <w:tblStyle w:val="af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1"/>
        <w:gridCol w:w="4392"/>
        <w:gridCol w:w="4392"/>
      </w:tblGrid>
      <w:tr w:rsidR="0025583E">
        <w:tc>
          <w:tcPr>
            <w:tcW w:w="561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п/п</w:t>
            </w:r>
          </w:p>
        </w:tc>
        <w:tc>
          <w:tcPr>
            <w:tcW w:w="4392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Действие</w:t>
            </w:r>
          </w:p>
        </w:tc>
        <w:tc>
          <w:tcPr>
            <w:tcW w:w="4392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Комментарий</w:t>
            </w:r>
          </w:p>
        </w:tc>
      </w:tr>
      <w:tr w:rsidR="0025583E">
        <w:tc>
          <w:tcPr>
            <w:tcW w:w="561" w:type="dxa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392" w:type="dxa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Представьтесь и познакомьтесь с учебной группой</w:t>
            </w:r>
          </w:p>
        </w:tc>
        <w:tc>
          <w:tcPr>
            <w:tcW w:w="4392" w:type="dxa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Старайтесь 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использовать фразы вида: «кандидат наук всея Руси», «четырежды герой СССР»</w:t>
            </w:r>
          </w:p>
        </w:tc>
      </w:tr>
      <w:tr w:rsidR="0025583E">
        <w:tc>
          <w:tcPr>
            <w:tcW w:w="561" w:type="dxa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392" w:type="dxa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Расскажите о своём опыте сопровождения студенческих проектов (при отсутствии опыта – о личном отношении к проектной деятельности, её роли в учебном процессе). Спросите слушателей о проектах, которые они уже реализовали.</w:t>
            </w:r>
          </w:p>
        </w:tc>
        <w:tc>
          <w:tcPr>
            <w:tcW w:w="4392" w:type="dxa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Свободный формат общения с аудиторией. </w:t>
            </w:r>
          </w:p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Слушателей больше увлекают личные (пропущенные через себя) истории, чем резюме</w:t>
            </w:r>
          </w:p>
        </w:tc>
      </w:tr>
      <w:tr w:rsidR="0025583E">
        <w:tc>
          <w:tcPr>
            <w:tcW w:w="561" w:type="dxa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392" w:type="dxa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Проведите рефлексию предшествующего проектного опыта с участниками и поясните ценность прохождения ими проектного цикла из семестра в семестр.</w:t>
            </w:r>
          </w:p>
          <w:p w:rsidR="0025583E" w:rsidRDefault="002558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25583E" w:rsidRDefault="001009F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6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Личный эмоциональный и компетентностный рост.</w:t>
            </w:r>
          </w:p>
          <w:p w:rsidR="0025583E" w:rsidRDefault="001009F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6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Рост качества представляемых проектов.</w:t>
            </w:r>
          </w:p>
          <w:p w:rsidR="0025583E" w:rsidRDefault="001009F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6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Использование новых инструментов (по мере развития дисциплины в работу добавляются всё новые инструменты для анализа ситуации, выдвижения гипотез, поиска проблем и разрывов, проектирования и представления решения).</w:t>
            </w:r>
          </w:p>
        </w:tc>
        <w:tc>
          <w:tcPr>
            <w:tcW w:w="4392" w:type="dxa"/>
          </w:tcPr>
          <w:p w:rsidR="0025583E" w:rsidRDefault="002558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5583E">
        <w:tc>
          <w:tcPr>
            <w:tcW w:w="561" w:type="dxa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392" w:type="dxa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Замотивируйте слушателей на работу над проектом, озвучив и разобрав вместе с ними базовые ценности. Узнайте, какие ценности слушатели видят в проектной деятельности, разберите и дополните их.</w:t>
            </w:r>
          </w:p>
          <w:p w:rsidR="0025583E" w:rsidRDefault="002558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25583E" w:rsidRDefault="001009F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6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Резюме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Любой успешный проект может быть включён в резюме или п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ортфолио соискателя. </w:t>
            </w:r>
          </w:p>
          <w:p w:rsidR="0025583E" w:rsidRDefault="001009F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6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Соревнования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хакатоны, кейс-чемпионаты, проектные конкурсы. Часто успешность участия в соревнованиях зависит от умения применять различные проектные инструменты, а победы в них – релевантный опыт, который тоже можно включить в резюме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Последнее время на этот пункт работодатели всё чаще обращают внимание.</w:t>
            </w:r>
          </w:p>
          <w:p w:rsidR="0025583E" w:rsidRDefault="001009F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6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Знакомство с работодателем и профориентация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Участники проекта имеют реальную возможность оценить компанию, для которой они реализуют проект, а в случае его успешной реализации – попа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сть на стажировку или в штат.</w:t>
            </w:r>
          </w:p>
          <w:p w:rsidR="0025583E" w:rsidRDefault="001009F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6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Деньги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Человек, владеющий проектным подходом и проектными инструментами в среднем зарабатывает больше из-за повышенной производительности труда и более частого принятия «верных» решений в условиях нехватки информации и дефици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та ресурсов. Экономия денег работодателя часто не остаётся им незамеченной: ускоренный карьерный рост, регулярные повышения заработной платы и интересная работа с вызовами.</w:t>
            </w:r>
          </w:p>
          <w:p w:rsidR="0025583E" w:rsidRDefault="001009F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6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Улучшение практических навыков з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 счёт реальной работы с технологиями и взаимодействия с заказчиком.</w:t>
            </w:r>
          </w:p>
          <w:p w:rsidR="0025583E" w:rsidRDefault="001009F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6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Навыки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работы в команде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 управления коллективом.</w:t>
            </w:r>
          </w:p>
          <w:p w:rsidR="0025583E" w:rsidRDefault="001009F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6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Повышение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творческого потенциала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25583E" w:rsidRDefault="001009F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6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Повышение самооценки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 уверенности в себе.</w:t>
            </w:r>
          </w:p>
        </w:tc>
        <w:tc>
          <w:tcPr>
            <w:tcW w:w="4392" w:type="dxa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Свободный формат общения с аудиторией</w:t>
            </w:r>
          </w:p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Желательно показать возможности для команд по встраиванию в существующие практики Кружкового движения и Агентства Стратегических Инициатив (АСИ).</w:t>
            </w:r>
          </w:p>
        </w:tc>
      </w:tr>
    </w:tbl>
    <w:p w:rsidR="0025583E" w:rsidRDefault="002558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5583E" w:rsidRDefault="001009F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Блок 2. Базовая теория проектной деятельности</w:t>
      </w:r>
    </w:p>
    <w:tbl>
      <w:tblPr>
        <w:tblStyle w:val="af7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4391"/>
        <w:gridCol w:w="4392"/>
      </w:tblGrid>
      <w:tr w:rsidR="0025583E">
        <w:tc>
          <w:tcPr>
            <w:tcW w:w="562" w:type="dxa"/>
          </w:tcPr>
          <w:p w:rsidR="0025583E" w:rsidRDefault="001009F8">
            <w:pPr>
              <w:tabs>
                <w:tab w:val="left" w:pos="389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п/п</w:t>
            </w:r>
          </w:p>
        </w:tc>
        <w:tc>
          <w:tcPr>
            <w:tcW w:w="4391" w:type="dxa"/>
            <w:vAlign w:val="center"/>
          </w:tcPr>
          <w:p w:rsidR="0025583E" w:rsidRDefault="001009F8">
            <w:pPr>
              <w:tabs>
                <w:tab w:val="left" w:pos="389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4392" w:type="dxa"/>
            <w:vAlign w:val="center"/>
          </w:tcPr>
          <w:p w:rsidR="0025583E" w:rsidRDefault="001009F8">
            <w:pPr>
              <w:tabs>
                <w:tab w:val="left" w:pos="389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Комментарий</w:t>
            </w:r>
          </w:p>
        </w:tc>
      </w:tr>
      <w:tr w:rsidR="0025583E">
        <w:tc>
          <w:tcPr>
            <w:tcW w:w="562" w:type="dxa"/>
          </w:tcPr>
          <w:p w:rsidR="0025583E" w:rsidRDefault="001009F8">
            <w:pPr>
              <w:tabs>
                <w:tab w:val="left" w:pos="389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1" w:type="dxa"/>
          </w:tcPr>
          <w:p w:rsidR="0025583E" w:rsidRDefault="001009F8">
            <w:pPr>
              <w:tabs>
                <w:tab w:val="left" w:pos="38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Вместе со слушателями восстановите базовые понятия проектной деятельности. В ходе свободного общения с аудиторией восстановите личный опыт участников, соотносящийся с каждым из понятий – где и как они с ними сталкивались.</w:t>
            </w:r>
          </w:p>
          <w:p w:rsidR="0025583E" w:rsidRDefault="0025583E">
            <w:pPr>
              <w:tabs>
                <w:tab w:val="left" w:pos="38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5583E" w:rsidRDefault="001009F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6"/>
              </w:tabs>
              <w:spacing w:line="259" w:lineRule="auto"/>
              <w:ind w:left="316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Разрыв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Поиск «разрыва» – один из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начальных этапов проектной деятельности. «Разрыв» – то, что необходимо преодолеть, чтобы перейти из действительной ситуации в желаемую: сейчас прибыль с каждой продажи составляет Q рублей, компания хочет увеличить прибыль с каждой продажи на P рублей. </w:t>
            </w:r>
          </w:p>
          <w:p w:rsidR="0025583E" w:rsidRDefault="001009F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6"/>
              </w:tabs>
              <w:spacing w:line="259" w:lineRule="auto"/>
              <w:ind w:left="316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облема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В проектной деятельности «проблема» формализуется особенным образом: кто? что хочет? что ему мешает? почему существующие решения не подходят?: компания хочет увеличить прибыль с каждой продажи на P рублей, но не может снизить себестоимость из-за ух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ода международных поставщиков с рынка, поднять цену продукции из-за опасений относительно снижения конкурентности продукции.</w:t>
            </w:r>
          </w:p>
          <w:p w:rsidR="0025583E" w:rsidRDefault="001009F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6"/>
              </w:tabs>
              <w:spacing w:line="259" w:lineRule="auto"/>
              <w:ind w:left="316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Аналоги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или существующие решения. </w:t>
            </w:r>
          </w:p>
          <w:p w:rsidR="0025583E" w:rsidRDefault="001009F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6"/>
              </w:tabs>
              <w:spacing w:line="259" w:lineRule="auto"/>
              <w:ind w:left="316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Ограничения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аналогов. Некоторые решения не могут быть использованы из-за особенностей национальн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ого законодательства, часть из них слишком дороги, а другие не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включают весь необходимый функционал.</w:t>
            </w:r>
          </w:p>
          <w:p w:rsidR="0025583E" w:rsidRDefault="001009F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6"/>
              </w:tabs>
              <w:spacing w:line="259" w:lineRule="auto"/>
              <w:ind w:left="316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Стейкхолдеры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или заинтересованные лица. Все лица, вовлечённые в процесс разработки, внедрения решения. Все лица, которых коснётся </w:t>
            </w:r>
            <w:sdt>
              <w:sdtPr>
                <w:tag w:val="goog_rdk_0"/>
                <w:id w:val="-594322126"/>
              </w:sdtPr>
              <w:sdtEndPr/>
              <w:sdtContent>
                <w:ins w:id="1" w:author="АЛЕКСАНДР Селиванов" w:date="2023-09-01T09:20:00Z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ф</w:t>
                  </w:r>
                </w:ins>
              </w:sdtContent>
            </w:sdt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разрабатываемое решени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е. Их интересы, впечатления, эмоции и уровень влияния на решение. Например, если в рамках проекта разрабатывается автоматическая турель для отстреливания бездомных собак на территории школ, то  стейкхолдерами будут являться (включая, но не ограничиваясь):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Минобороны, МВД, Департамент образования, директор школы, школьники, родители школьников, учителя, зоозащитники, СМИ, местные депутаты, федеральные надзорные органы и проч.</w:t>
            </w:r>
          </w:p>
          <w:p w:rsidR="0025583E" w:rsidRDefault="001009F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6"/>
              </w:tabs>
              <w:spacing w:line="259" w:lineRule="auto"/>
              <w:ind w:left="316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Гипотеза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25583E" w:rsidRDefault="001009F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6"/>
              </w:tabs>
              <w:spacing w:after="160" w:line="259" w:lineRule="auto"/>
              <w:ind w:left="316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Тестирование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или проверка гипотезы</w:t>
            </w:r>
          </w:p>
        </w:tc>
        <w:tc>
          <w:tcPr>
            <w:tcW w:w="4392" w:type="dxa"/>
          </w:tcPr>
          <w:p w:rsidR="0025583E" w:rsidRDefault="001009F8">
            <w:pPr>
              <w:tabs>
                <w:tab w:val="left" w:pos="38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Свободный формат общения с аудиторией. </w:t>
            </w:r>
          </w:p>
          <w:p w:rsidR="0025583E" w:rsidRDefault="001009F8">
            <w:pPr>
              <w:tabs>
                <w:tab w:val="left" w:pos="38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Старайтесь фиксировать определение или «чувственное понимание» понятий на доске/флипчарте, равно как и личный опыт участников (личные примеры), относящийся к ним</w:t>
            </w:r>
          </w:p>
        </w:tc>
      </w:tr>
      <w:tr w:rsidR="0025583E">
        <w:tc>
          <w:tcPr>
            <w:tcW w:w="562" w:type="dxa"/>
          </w:tcPr>
          <w:p w:rsidR="0025583E" w:rsidRDefault="001009F8">
            <w:pPr>
              <w:tabs>
                <w:tab w:val="left" w:pos="389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1" w:type="dxa"/>
          </w:tcPr>
          <w:p w:rsidR="0025583E" w:rsidRDefault="001009F8">
            <w:pPr>
              <w:tabs>
                <w:tab w:val="left" w:pos="38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Изложите план-график проектной деятельности слушателям. Расскажите, что и на каком этапе предстоит сделать; как будет выглядеть взаимодействие между учебной группой и наставником.</w:t>
            </w:r>
          </w:p>
          <w:p w:rsidR="0025583E" w:rsidRDefault="0025583E">
            <w:pPr>
              <w:tabs>
                <w:tab w:val="left" w:pos="3896"/>
              </w:tabs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:rsidR="0025583E" w:rsidRDefault="001009F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6"/>
              </w:tabs>
              <w:spacing w:line="259" w:lineRule="auto"/>
              <w:ind w:left="316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Вводное занятие – 1 неделя.</w:t>
            </w:r>
          </w:p>
          <w:p w:rsidR="0025583E" w:rsidRDefault="001009F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6"/>
              </w:tabs>
              <w:spacing w:line="259" w:lineRule="auto"/>
              <w:ind w:left="316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Распределение по проектам 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ситуации в проекте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2 неделя.</w:t>
            </w:r>
          </w:p>
          <w:p w:rsidR="0025583E" w:rsidRDefault="001009F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6"/>
              </w:tabs>
              <w:spacing w:line="259" w:lineRule="auto"/>
              <w:ind w:left="316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Интервью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 заказчиком и уточнение ситуации  – 3 неделя.</w:t>
            </w:r>
          </w:p>
          <w:p w:rsidR="0025583E" w:rsidRDefault="001009F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6"/>
              </w:tabs>
              <w:spacing w:line="259" w:lineRule="auto"/>
              <w:ind w:left="316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ситуации в проекте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4-5 неделя.</w:t>
            </w:r>
          </w:p>
          <w:p w:rsidR="0025583E" w:rsidRDefault="001009F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6"/>
              </w:tabs>
              <w:spacing w:line="259" w:lineRule="auto"/>
              <w:ind w:left="316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Постановка проблемы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6 неделя.</w:t>
            </w:r>
          </w:p>
          <w:p w:rsidR="0025583E" w:rsidRDefault="001009F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6"/>
              </w:tabs>
              <w:spacing w:line="259" w:lineRule="auto"/>
              <w:ind w:left="316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Анализ проблемы, существующих решений и определение их ограничений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неделя.</w:t>
            </w:r>
          </w:p>
          <w:p w:rsidR="0025583E" w:rsidRDefault="001009F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6"/>
              </w:tabs>
              <w:spacing w:line="259" w:lineRule="auto"/>
              <w:ind w:left="316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Выдвижение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гипотез решения и их проверка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неделя.</w:t>
            </w:r>
          </w:p>
          <w:p w:rsidR="0025583E" w:rsidRDefault="001009F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6"/>
              </w:tabs>
              <w:spacing w:line="259" w:lineRule="auto"/>
              <w:ind w:left="316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Выбор решения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неделя.</w:t>
            </w:r>
          </w:p>
          <w:p w:rsidR="0025583E" w:rsidRDefault="001009F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6"/>
              </w:tabs>
              <w:spacing w:line="259" w:lineRule="auto"/>
              <w:ind w:left="316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Проектирование архитектуры (устройства) решения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неделя.</w:t>
            </w:r>
          </w:p>
          <w:p w:rsidR="0025583E" w:rsidRDefault="001009F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6"/>
              </w:tabs>
              <w:spacing w:line="259" w:lineRule="auto"/>
              <w:ind w:left="457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Разработка решения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-14 неделя.</w:t>
            </w:r>
          </w:p>
          <w:p w:rsidR="0025583E" w:rsidRDefault="001009F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6"/>
              </w:tabs>
              <w:spacing w:line="259" w:lineRule="auto"/>
              <w:ind w:left="457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Тестирование решения – 15 неделя.</w:t>
            </w:r>
          </w:p>
          <w:p w:rsidR="0025583E" w:rsidRDefault="001009F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6"/>
              </w:tabs>
              <w:spacing w:after="160" w:line="259" w:lineRule="auto"/>
              <w:ind w:left="457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Разработка оргплана продолжения проекта/доработка решения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16 неделя.</w:t>
            </w:r>
          </w:p>
        </w:tc>
        <w:tc>
          <w:tcPr>
            <w:tcW w:w="4392" w:type="dxa"/>
          </w:tcPr>
          <w:p w:rsidR="0025583E" w:rsidRDefault="001009F8">
            <w:pPr>
              <w:tabs>
                <w:tab w:val="left" w:pos="38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Фиксируйте на доске/флипчарте этапы работы над проектом в течение семестра.</w:t>
            </w:r>
          </w:p>
          <w:p w:rsidR="0025583E" w:rsidRDefault="001009F8">
            <w:pPr>
              <w:tabs>
                <w:tab w:val="left" w:pos="38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Взаимодействуйте с аудиторией и отвечайте на вопросы слушателей.</w:t>
            </w:r>
          </w:p>
        </w:tc>
      </w:tr>
      <w:tr w:rsidR="0025583E">
        <w:tc>
          <w:tcPr>
            <w:tcW w:w="562" w:type="dxa"/>
          </w:tcPr>
          <w:p w:rsidR="0025583E" w:rsidRDefault="001009F8">
            <w:pPr>
              <w:tabs>
                <w:tab w:val="left" w:pos="389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1" w:type="dxa"/>
          </w:tcPr>
          <w:p w:rsidR="0025583E" w:rsidRDefault="001009F8">
            <w:pPr>
              <w:tabs>
                <w:tab w:val="left" w:pos="38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Поясните слушателям, что им предстоит работать с проблемами реальных заказчиков – компаний-партнёр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ов РУТ (МИИТ), интервьюировать их, представлять и защищать решение.</w:t>
            </w:r>
          </w:p>
        </w:tc>
        <w:tc>
          <w:tcPr>
            <w:tcW w:w="4392" w:type="dxa"/>
          </w:tcPr>
          <w:p w:rsidR="0025583E" w:rsidRDefault="001009F8">
            <w:pPr>
              <w:tabs>
                <w:tab w:val="left" w:pos="38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Желательно показать короткий ролик - интересные фрагменты из интервью</w:t>
            </w:r>
          </w:p>
        </w:tc>
      </w:tr>
      <w:tr w:rsidR="0025583E">
        <w:tc>
          <w:tcPr>
            <w:tcW w:w="562" w:type="dxa"/>
          </w:tcPr>
          <w:p w:rsidR="0025583E" w:rsidRDefault="001009F8">
            <w:pPr>
              <w:tabs>
                <w:tab w:val="left" w:pos="389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91" w:type="dxa"/>
          </w:tcPr>
          <w:p w:rsidR="0025583E" w:rsidRDefault="001009F8">
            <w:pPr>
              <w:tabs>
                <w:tab w:val="left" w:pos="38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Обозначьте, что помимо занятий семинарского типа на каждого слушателя/команду выделено время для индивидуальных консультаций</w:t>
            </w:r>
          </w:p>
        </w:tc>
        <w:tc>
          <w:tcPr>
            <w:tcW w:w="4392" w:type="dxa"/>
          </w:tcPr>
          <w:p w:rsidR="0025583E" w:rsidRDefault="001009F8">
            <w:pPr>
              <w:tabs>
                <w:tab w:val="left" w:pos="38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учебном плане заложено 1,5 астр. часа в семестр для каждого слушателя. Для команды из 4-7 человек соответственно: от 6 до 10,5 астр. часов (от 9 до 15:30 академических часов).</w:t>
            </w:r>
          </w:p>
        </w:tc>
      </w:tr>
    </w:tbl>
    <w:p w:rsidR="0025583E" w:rsidRDefault="0025583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25583E" w:rsidRDefault="001009F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Блок 3. Представление проектов</w:t>
      </w:r>
    </w:p>
    <w:tbl>
      <w:tblPr>
        <w:tblStyle w:val="af8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4391"/>
        <w:gridCol w:w="4392"/>
      </w:tblGrid>
      <w:tr w:rsidR="0025583E">
        <w:tc>
          <w:tcPr>
            <w:tcW w:w="562" w:type="dxa"/>
          </w:tcPr>
          <w:p w:rsidR="0025583E" w:rsidRDefault="001009F8">
            <w:pPr>
              <w:tabs>
                <w:tab w:val="left" w:pos="389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п/п</w:t>
            </w:r>
          </w:p>
        </w:tc>
        <w:tc>
          <w:tcPr>
            <w:tcW w:w="4391" w:type="dxa"/>
            <w:vAlign w:val="center"/>
          </w:tcPr>
          <w:p w:rsidR="0025583E" w:rsidRDefault="001009F8">
            <w:pPr>
              <w:tabs>
                <w:tab w:val="left" w:pos="389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4392" w:type="dxa"/>
            <w:vAlign w:val="center"/>
          </w:tcPr>
          <w:p w:rsidR="0025583E" w:rsidRDefault="001009F8">
            <w:pPr>
              <w:tabs>
                <w:tab w:val="left" w:pos="389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Комментарий</w:t>
            </w:r>
          </w:p>
        </w:tc>
      </w:tr>
      <w:tr w:rsidR="0025583E">
        <w:tc>
          <w:tcPr>
            <w:tcW w:w="562" w:type="dxa"/>
          </w:tcPr>
          <w:p w:rsidR="0025583E" w:rsidRDefault="001009F8">
            <w:pPr>
              <w:tabs>
                <w:tab w:val="left" w:pos="389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1" w:type="dxa"/>
          </w:tcPr>
          <w:p w:rsidR="0025583E" w:rsidRDefault="001009F8">
            <w:pPr>
              <w:tabs>
                <w:tab w:val="left" w:pos="38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Представьте участникам предварительно отобранные вами проекты. </w:t>
            </w:r>
          </w:p>
          <w:p w:rsidR="0025583E" w:rsidRDefault="0025583E">
            <w:pPr>
              <w:tabs>
                <w:tab w:val="left" w:pos="38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5583E" w:rsidRDefault="001009F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6"/>
              </w:tabs>
              <w:spacing w:line="259" w:lineRule="auto"/>
              <w:ind w:left="316" w:hanging="3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Заказчик (компания, основные виды деятельности, география, прочая необходимая информация.</w:t>
            </w:r>
          </w:p>
          <w:p w:rsidR="0025583E" w:rsidRDefault="001009F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6"/>
              </w:tabs>
              <w:spacing w:line="259" w:lineRule="auto"/>
              <w:ind w:left="316" w:hanging="3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Образ деятельности компании (простыми словами о том, как она зарабатывает деньги).</w:t>
            </w:r>
          </w:p>
          <w:p w:rsidR="0025583E" w:rsidRDefault="001009F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6"/>
              </w:tabs>
              <w:spacing w:line="259" w:lineRule="auto"/>
              <w:ind w:left="316" w:hanging="3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Проблема, озвученн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ая компанией.</w:t>
            </w:r>
          </w:p>
          <w:p w:rsidR="0025583E" w:rsidRDefault="001009F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6"/>
              </w:tabs>
              <w:spacing w:after="160" w:line="259" w:lineRule="auto"/>
              <w:ind w:left="316" w:hanging="3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Прочая информация, необходимая для неглубокого погружения в контекст слушателей</w:t>
            </w:r>
          </w:p>
        </w:tc>
        <w:tc>
          <w:tcPr>
            <w:tcW w:w="4392" w:type="dxa"/>
          </w:tcPr>
          <w:p w:rsidR="0025583E" w:rsidRDefault="001009F8">
            <w:pPr>
              <w:tabs>
                <w:tab w:val="left" w:pos="38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Старайтесь использовать простые неспециальные термины, ограничивайтесь принципом достаточности. Задайте себе вопрос: «достаточно ли информации для того, чтобы у слушателей создалось первое впечатление о компании, и они примерно поняли, чем предстоит занима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ться?». Задайте следующий вопрос: «не избыточно ли количество информации, все ли блоки работают на ознакомление с компанией, её деятельностью и предстоящим проектом или некоторые можно исключить?».</w:t>
            </w:r>
          </w:p>
        </w:tc>
      </w:tr>
    </w:tbl>
    <w:p w:rsidR="0025583E" w:rsidRDefault="002558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5583E" w:rsidRDefault="001009F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Блок 4. Игра: человеческое бинго</w:t>
      </w:r>
    </w:p>
    <w:tbl>
      <w:tblPr>
        <w:tblStyle w:val="af9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4391"/>
        <w:gridCol w:w="4392"/>
      </w:tblGrid>
      <w:tr w:rsidR="0025583E">
        <w:tc>
          <w:tcPr>
            <w:tcW w:w="562" w:type="dxa"/>
          </w:tcPr>
          <w:p w:rsidR="0025583E" w:rsidRDefault="001009F8">
            <w:pPr>
              <w:tabs>
                <w:tab w:val="left" w:pos="389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heading=h.30j0zll" w:colFirst="0" w:colLast="0"/>
            <w:bookmarkEnd w:id="2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п/п</w:t>
            </w:r>
          </w:p>
        </w:tc>
        <w:tc>
          <w:tcPr>
            <w:tcW w:w="4391" w:type="dxa"/>
            <w:vAlign w:val="center"/>
          </w:tcPr>
          <w:p w:rsidR="0025583E" w:rsidRDefault="001009F8">
            <w:pPr>
              <w:tabs>
                <w:tab w:val="left" w:pos="389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4392" w:type="dxa"/>
            <w:vAlign w:val="center"/>
          </w:tcPr>
          <w:p w:rsidR="0025583E" w:rsidRDefault="001009F8">
            <w:pPr>
              <w:tabs>
                <w:tab w:val="left" w:pos="389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Комментарий</w:t>
            </w:r>
          </w:p>
        </w:tc>
      </w:tr>
      <w:tr w:rsidR="0025583E">
        <w:tc>
          <w:tcPr>
            <w:tcW w:w="562" w:type="dxa"/>
          </w:tcPr>
          <w:p w:rsidR="0025583E" w:rsidRDefault="001009F8">
            <w:pPr>
              <w:tabs>
                <w:tab w:val="left" w:pos="389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1" w:type="dxa"/>
          </w:tcPr>
          <w:p w:rsidR="0025583E" w:rsidRDefault="001009F8">
            <w:pPr>
              <w:tabs>
                <w:tab w:val="left" w:pos="38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Случайным образом раздайте слушателям по 5-8 карточек из Приложения 1</w:t>
            </w:r>
          </w:p>
        </w:tc>
        <w:tc>
          <w:tcPr>
            <w:tcW w:w="4392" w:type="dxa"/>
          </w:tcPr>
          <w:p w:rsidR="0025583E" w:rsidRDefault="0025583E">
            <w:pPr>
              <w:tabs>
                <w:tab w:val="left" w:pos="38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5583E">
        <w:tc>
          <w:tcPr>
            <w:tcW w:w="562" w:type="dxa"/>
          </w:tcPr>
          <w:p w:rsidR="0025583E" w:rsidRDefault="001009F8">
            <w:pPr>
              <w:tabs>
                <w:tab w:val="left" w:pos="389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1" w:type="dxa"/>
          </w:tcPr>
          <w:p w:rsidR="0025583E" w:rsidRDefault="001009F8">
            <w:pPr>
              <w:tabs>
                <w:tab w:val="left" w:pos="38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Объясните участникам суть игры:</w:t>
            </w:r>
          </w:p>
          <w:p w:rsidR="0025583E" w:rsidRDefault="0025583E">
            <w:pPr>
              <w:tabs>
                <w:tab w:val="left" w:pos="38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5583E" w:rsidRDefault="001009F8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6"/>
              </w:tabs>
              <w:spacing w:line="259" w:lineRule="auto"/>
              <w:ind w:left="316" w:hanging="3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 карточках написаны базовые компетенции, необходимые участнику проектной команды.</w:t>
            </w:r>
          </w:p>
          <w:p w:rsidR="0025583E" w:rsidRDefault="001009F8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6"/>
              </w:tabs>
              <w:spacing w:line="259" w:lineRule="auto"/>
              <w:ind w:left="316" w:hanging="3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Слушатели должны пообщаться с каждым членом учебной группы и найти людей, чьи компетенции удовлетворяют конкретной карточке.</w:t>
            </w:r>
          </w:p>
          <w:p w:rsidR="0025583E" w:rsidRDefault="001009F8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6"/>
              </w:tabs>
              <w:spacing w:line="259" w:lineRule="auto"/>
              <w:ind w:left="316" w:hanging="3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Слушателям необходимо написать на карточке имя человека с подходящей компетенцией.</w:t>
            </w:r>
          </w:p>
          <w:p w:rsidR="0025583E" w:rsidRDefault="001009F8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6"/>
              </w:tabs>
              <w:spacing w:after="160" w:line="259" w:lineRule="auto"/>
              <w:ind w:left="316" w:hanging="3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Игра заканчивается тогда, когда слушатели заполнят все карточки.</w:t>
            </w:r>
          </w:p>
        </w:tc>
        <w:tc>
          <w:tcPr>
            <w:tcW w:w="4392" w:type="dxa"/>
          </w:tcPr>
          <w:p w:rsidR="0025583E" w:rsidRDefault="0025583E">
            <w:pPr>
              <w:tabs>
                <w:tab w:val="left" w:pos="38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5583E">
        <w:tc>
          <w:tcPr>
            <w:tcW w:w="562" w:type="dxa"/>
          </w:tcPr>
          <w:p w:rsidR="0025583E" w:rsidRDefault="001009F8">
            <w:pPr>
              <w:tabs>
                <w:tab w:val="left" w:pos="389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1" w:type="dxa"/>
          </w:tcPr>
          <w:p w:rsidR="0025583E" w:rsidRDefault="001009F8">
            <w:pPr>
              <w:tabs>
                <w:tab w:val="left" w:pos="38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Начните и проведите игру</w:t>
            </w:r>
          </w:p>
        </w:tc>
        <w:tc>
          <w:tcPr>
            <w:tcW w:w="4392" w:type="dxa"/>
          </w:tcPr>
          <w:p w:rsidR="0025583E" w:rsidRDefault="001009F8">
            <w:pPr>
              <w:tabs>
                <w:tab w:val="left" w:pos="38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Допустите «разброд и шатание», прочие пошлости.</w:t>
            </w:r>
          </w:p>
        </w:tc>
      </w:tr>
      <w:tr w:rsidR="0025583E">
        <w:tc>
          <w:tcPr>
            <w:tcW w:w="562" w:type="dxa"/>
          </w:tcPr>
          <w:p w:rsidR="0025583E" w:rsidRDefault="001009F8">
            <w:pPr>
              <w:tabs>
                <w:tab w:val="left" w:pos="389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91" w:type="dxa"/>
          </w:tcPr>
          <w:p w:rsidR="0025583E" w:rsidRDefault="001009F8">
            <w:pPr>
              <w:tabs>
                <w:tab w:val="left" w:pos="38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Подведите итоги игры</w:t>
            </w:r>
          </w:p>
        </w:tc>
        <w:tc>
          <w:tcPr>
            <w:tcW w:w="4392" w:type="dxa"/>
          </w:tcPr>
          <w:p w:rsidR="0025583E" w:rsidRDefault="001009F8">
            <w:pPr>
              <w:tabs>
                <w:tab w:val="left" w:pos="38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Если останется достаточно времени, проведите «перекличку» по основным навыкам из карточек</w:t>
            </w:r>
          </w:p>
        </w:tc>
      </w:tr>
    </w:tbl>
    <w:p w:rsidR="0025583E" w:rsidRDefault="002558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5583E" w:rsidRDefault="001009F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Блок 5. Задание на будущее</w:t>
      </w:r>
    </w:p>
    <w:tbl>
      <w:tblPr>
        <w:tblStyle w:val="afa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4391"/>
        <w:gridCol w:w="4392"/>
      </w:tblGrid>
      <w:tr w:rsidR="0025583E">
        <w:tc>
          <w:tcPr>
            <w:tcW w:w="562" w:type="dxa"/>
          </w:tcPr>
          <w:p w:rsidR="0025583E" w:rsidRDefault="001009F8">
            <w:pPr>
              <w:tabs>
                <w:tab w:val="left" w:pos="389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п/п</w:t>
            </w:r>
          </w:p>
        </w:tc>
        <w:tc>
          <w:tcPr>
            <w:tcW w:w="4391" w:type="dxa"/>
            <w:vAlign w:val="center"/>
          </w:tcPr>
          <w:p w:rsidR="0025583E" w:rsidRDefault="001009F8">
            <w:pPr>
              <w:tabs>
                <w:tab w:val="left" w:pos="389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4392" w:type="dxa"/>
            <w:vAlign w:val="center"/>
          </w:tcPr>
          <w:p w:rsidR="0025583E" w:rsidRDefault="001009F8">
            <w:pPr>
              <w:tabs>
                <w:tab w:val="left" w:pos="389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Комментарий</w:t>
            </w:r>
          </w:p>
        </w:tc>
      </w:tr>
      <w:tr w:rsidR="0025583E">
        <w:tc>
          <w:tcPr>
            <w:tcW w:w="562" w:type="dxa"/>
          </w:tcPr>
          <w:p w:rsidR="0025583E" w:rsidRDefault="001009F8">
            <w:pPr>
              <w:tabs>
                <w:tab w:val="left" w:pos="389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1" w:type="dxa"/>
          </w:tcPr>
          <w:p w:rsidR="0025583E" w:rsidRDefault="001009F8">
            <w:pPr>
              <w:tabs>
                <w:tab w:val="left" w:pos="38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свободной форме анонсируйте следующее занятие и расскажите слушателям, что им предстоит на нём делать:</w:t>
            </w:r>
          </w:p>
          <w:p w:rsidR="0025583E" w:rsidRDefault="0025583E">
            <w:pPr>
              <w:tabs>
                <w:tab w:val="left" w:pos="38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5583E" w:rsidRDefault="001009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6"/>
              </w:tabs>
              <w:spacing w:line="259" w:lineRule="auto"/>
              <w:ind w:left="316" w:hanging="3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Распределиться по проектам.</w:t>
            </w:r>
          </w:p>
          <w:p w:rsidR="0025583E" w:rsidRDefault="001009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6"/>
              </w:tabs>
              <w:spacing w:line="259" w:lineRule="auto"/>
              <w:ind w:left="316" w:hanging="3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Сформировать команды.</w:t>
            </w:r>
          </w:p>
          <w:p w:rsidR="0025583E" w:rsidRDefault="001009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6"/>
              </w:tabs>
              <w:spacing w:line="259" w:lineRule="auto"/>
              <w:ind w:left="316" w:hanging="3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Провести работу над выявлением проблемы.</w:t>
            </w:r>
          </w:p>
          <w:p w:rsidR="0025583E" w:rsidRDefault="001009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6"/>
              </w:tabs>
              <w:spacing w:after="160" w:line="259" w:lineRule="auto"/>
              <w:ind w:left="316" w:hanging="3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Предложить базовую гипотезу решения проблемы.</w:t>
            </w:r>
          </w:p>
        </w:tc>
        <w:tc>
          <w:tcPr>
            <w:tcW w:w="4392" w:type="dxa"/>
          </w:tcPr>
          <w:p w:rsidR="0025583E" w:rsidRDefault="001009F8">
            <w:pPr>
              <w:tabs>
                <w:tab w:val="left" w:pos="38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Часто команды переходят сразу к решению, минуя шаг постановки проблемы. В итоге, предложенное решение никому не нужно и не жизнеспособно. Не подходите к гипотезе решения, пока не проведете работу над выявлением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проблемы!</w:t>
            </w:r>
          </w:p>
        </w:tc>
      </w:tr>
    </w:tbl>
    <w:p w:rsidR="0025583E" w:rsidRDefault="002558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80D66" w:rsidRDefault="00480D6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:rsidR="0025583E" w:rsidRDefault="001009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Приложение 1</w:t>
      </w:r>
      <w:bookmarkStart w:id="3" w:name="_GoBack"/>
      <w:bookmarkEnd w:id="3"/>
    </w:p>
    <w:tbl>
      <w:tblPr>
        <w:tblStyle w:val="afb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25583E" w:rsidTr="00480D66">
        <w:trPr>
          <w:trHeight w:val="1588"/>
        </w:trPr>
        <w:tc>
          <w:tcPr>
            <w:tcW w:w="4672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Умение договариваться</w:t>
            </w:r>
          </w:p>
        </w:tc>
        <w:tc>
          <w:tcPr>
            <w:tcW w:w="4673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Тайм-менеджмент</w:t>
            </w:r>
          </w:p>
        </w:tc>
      </w:tr>
      <w:tr w:rsidR="0025583E" w:rsidTr="00480D66">
        <w:trPr>
          <w:trHeight w:val="1588"/>
        </w:trPr>
        <w:tc>
          <w:tcPr>
            <w:tcW w:w="4672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Способность решать проблемы</w:t>
            </w:r>
          </w:p>
        </w:tc>
        <w:tc>
          <w:tcPr>
            <w:tcW w:w="4673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Лидерские качества</w:t>
            </w:r>
          </w:p>
        </w:tc>
      </w:tr>
      <w:tr w:rsidR="0025583E" w:rsidTr="00480D66">
        <w:trPr>
          <w:trHeight w:val="1588"/>
        </w:trPr>
        <w:tc>
          <w:tcPr>
            <w:tcW w:w="4672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Гибкость и адаптивность</w:t>
            </w:r>
          </w:p>
        </w:tc>
        <w:tc>
          <w:tcPr>
            <w:tcW w:w="4673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Организаторские способности</w:t>
            </w:r>
          </w:p>
        </w:tc>
      </w:tr>
      <w:tr w:rsidR="0025583E" w:rsidTr="00480D66">
        <w:trPr>
          <w:trHeight w:val="1588"/>
        </w:trPr>
        <w:tc>
          <w:tcPr>
            <w:tcW w:w="4672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Внимание к деталям</w:t>
            </w:r>
          </w:p>
        </w:tc>
        <w:tc>
          <w:tcPr>
            <w:tcW w:w="4673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Аналитическое мышление</w:t>
            </w:r>
          </w:p>
        </w:tc>
      </w:tr>
      <w:tr w:rsidR="0025583E" w:rsidTr="00480D66">
        <w:trPr>
          <w:trHeight w:val="1588"/>
        </w:trPr>
        <w:tc>
          <w:tcPr>
            <w:tcW w:w="4672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Техническая экспертиза</w:t>
            </w:r>
          </w:p>
        </w:tc>
        <w:tc>
          <w:tcPr>
            <w:tcW w:w="4673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Управление рисками</w:t>
            </w:r>
          </w:p>
        </w:tc>
      </w:tr>
      <w:tr w:rsidR="0025583E" w:rsidTr="00480D66">
        <w:trPr>
          <w:trHeight w:val="1588"/>
        </w:trPr>
        <w:tc>
          <w:tcPr>
            <w:tcW w:w="4672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Навыки ведения переговоров</w:t>
            </w:r>
          </w:p>
        </w:tc>
        <w:tc>
          <w:tcPr>
            <w:tcW w:w="4673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Разрешение конфликтов</w:t>
            </w:r>
          </w:p>
        </w:tc>
      </w:tr>
      <w:tr w:rsidR="0025583E" w:rsidTr="00480D66">
        <w:trPr>
          <w:trHeight w:val="1588"/>
        </w:trPr>
        <w:tc>
          <w:tcPr>
            <w:tcW w:w="4672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Возможность принимать решений</w:t>
            </w:r>
          </w:p>
        </w:tc>
        <w:tc>
          <w:tcPr>
            <w:tcW w:w="4673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Планирование проекта</w:t>
            </w:r>
          </w:p>
        </w:tc>
      </w:tr>
      <w:tr w:rsidR="0025583E" w:rsidTr="00480D66">
        <w:trPr>
          <w:trHeight w:val="1588"/>
        </w:trPr>
        <w:tc>
          <w:tcPr>
            <w:tcW w:w="4672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Управление ресурсами</w:t>
            </w:r>
          </w:p>
        </w:tc>
        <w:tc>
          <w:tcPr>
            <w:tcW w:w="4673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Управление заинтересованными сторонами</w:t>
            </w:r>
          </w:p>
        </w:tc>
      </w:tr>
      <w:tr w:rsidR="0025583E" w:rsidTr="00480D66">
        <w:trPr>
          <w:trHeight w:val="1588"/>
        </w:trPr>
        <w:tc>
          <w:tcPr>
            <w:tcW w:w="4672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lastRenderedPageBreak/>
              <w:t>Бюджетирование и финансовый менеджмент</w:t>
            </w:r>
          </w:p>
        </w:tc>
        <w:tc>
          <w:tcPr>
            <w:tcW w:w="4673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Контроль качества</w:t>
            </w:r>
          </w:p>
        </w:tc>
      </w:tr>
      <w:tr w:rsidR="0025583E" w:rsidTr="00480D66">
        <w:trPr>
          <w:trHeight w:val="1588"/>
        </w:trPr>
        <w:tc>
          <w:tcPr>
            <w:tcW w:w="4672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Работа в команде</w:t>
            </w:r>
          </w:p>
        </w:tc>
        <w:tc>
          <w:tcPr>
            <w:tcW w:w="4673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Творчество</w:t>
            </w:r>
          </w:p>
        </w:tc>
      </w:tr>
      <w:tr w:rsidR="0025583E" w:rsidTr="00480D66">
        <w:trPr>
          <w:trHeight w:val="1588"/>
        </w:trPr>
        <w:tc>
          <w:tcPr>
            <w:tcW w:w="4672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Дизайн и UX</w:t>
            </w:r>
          </w:p>
        </w:tc>
        <w:tc>
          <w:tcPr>
            <w:tcW w:w="4673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Навыки презентации</w:t>
            </w:r>
          </w:p>
        </w:tc>
      </w:tr>
      <w:tr w:rsidR="0025583E" w:rsidTr="00480D66">
        <w:trPr>
          <w:trHeight w:val="1588"/>
        </w:trPr>
        <w:tc>
          <w:tcPr>
            <w:tcW w:w="4672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Подготовка слайдов</w:t>
            </w:r>
          </w:p>
        </w:tc>
        <w:tc>
          <w:tcPr>
            <w:tcW w:w="4673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Расстановка приоритетов</w:t>
            </w:r>
          </w:p>
        </w:tc>
      </w:tr>
      <w:tr w:rsidR="0025583E" w:rsidTr="00480D66">
        <w:trPr>
          <w:trHeight w:val="1588"/>
        </w:trPr>
        <w:tc>
          <w:tcPr>
            <w:tcW w:w="4672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Критическое мышление</w:t>
            </w:r>
          </w:p>
        </w:tc>
        <w:tc>
          <w:tcPr>
            <w:tcW w:w="4673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Эмоциональный интеллект</w:t>
            </w:r>
          </w:p>
        </w:tc>
      </w:tr>
      <w:tr w:rsidR="0025583E" w:rsidTr="00480D66">
        <w:trPr>
          <w:trHeight w:val="1588"/>
        </w:trPr>
        <w:tc>
          <w:tcPr>
            <w:tcW w:w="4672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Устойчивость</w:t>
            </w:r>
          </w:p>
        </w:tc>
        <w:tc>
          <w:tcPr>
            <w:tcW w:w="4673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Настойчивость</w:t>
            </w:r>
          </w:p>
        </w:tc>
      </w:tr>
      <w:tr w:rsidR="0025583E" w:rsidTr="00480D66">
        <w:trPr>
          <w:trHeight w:val="1588"/>
        </w:trPr>
        <w:tc>
          <w:tcPr>
            <w:tcW w:w="4672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Анализ проблемы</w:t>
            </w:r>
          </w:p>
        </w:tc>
        <w:tc>
          <w:tcPr>
            <w:tcW w:w="4673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Управление и оптимизация</w:t>
            </w:r>
          </w:p>
        </w:tc>
      </w:tr>
      <w:tr w:rsidR="0025583E" w:rsidTr="00480D66">
        <w:trPr>
          <w:trHeight w:val="1588"/>
        </w:trPr>
        <w:tc>
          <w:tcPr>
            <w:tcW w:w="4672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Навыки документирования</w:t>
            </w:r>
          </w:p>
        </w:tc>
        <w:tc>
          <w:tcPr>
            <w:tcW w:w="4673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Влияние и убеждение</w:t>
            </w:r>
          </w:p>
        </w:tc>
      </w:tr>
      <w:tr w:rsidR="0025583E" w:rsidTr="00480D66">
        <w:trPr>
          <w:trHeight w:val="1588"/>
        </w:trPr>
        <w:tc>
          <w:tcPr>
            <w:tcW w:w="4672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Стратегическое мышление</w:t>
            </w:r>
          </w:p>
        </w:tc>
        <w:tc>
          <w:tcPr>
            <w:tcW w:w="4673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Передача знаний</w:t>
            </w:r>
          </w:p>
        </w:tc>
      </w:tr>
      <w:tr w:rsidR="0025583E" w:rsidTr="00480D66">
        <w:trPr>
          <w:trHeight w:val="1588"/>
        </w:trPr>
        <w:tc>
          <w:tcPr>
            <w:tcW w:w="4672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lastRenderedPageBreak/>
              <w:t>Управление информацией</w:t>
            </w:r>
          </w:p>
        </w:tc>
        <w:tc>
          <w:tcPr>
            <w:tcW w:w="4673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Деловая хватка</w:t>
            </w:r>
          </w:p>
        </w:tc>
      </w:tr>
      <w:tr w:rsidR="0025583E" w:rsidTr="00480D66">
        <w:trPr>
          <w:trHeight w:val="1588"/>
        </w:trPr>
        <w:tc>
          <w:tcPr>
            <w:tcW w:w="4672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Этика</w:t>
            </w:r>
          </w:p>
        </w:tc>
        <w:tc>
          <w:tcPr>
            <w:tcW w:w="4673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Честность</w:t>
            </w:r>
          </w:p>
        </w:tc>
      </w:tr>
      <w:tr w:rsidR="0025583E" w:rsidTr="00480D66">
        <w:trPr>
          <w:trHeight w:val="1588"/>
        </w:trPr>
        <w:tc>
          <w:tcPr>
            <w:tcW w:w="4672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Готовность непрерывно учиться</w:t>
            </w:r>
          </w:p>
        </w:tc>
        <w:tc>
          <w:tcPr>
            <w:tcW w:w="4673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Находчивость</w:t>
            </w:r>
          </w:p>
        </w:tc>
      </w:tr>
      <w:tr w:rsidR="0025583E" w:rsidTr="00480D66">
        <w:trPr>
          <w:trHeight w:val="1588"/>
        </w:trPr>
        <w:tc>
          <w:tcPr>
            <w:tcW w:w="4672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Подковерные игры</w:t>
            </w:r>
          </w:p>
        </w:tc>
        <w:tc>
          <w:tcPr>
            <w:tcW w:w="4673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Мотивация и драйв</w:t>
            </w:r>
          </w:p>
        </w:tc>
      </w:tr>
      <w:tr w:rsidR="0025583E" w:rsidTr="00480D66">
        <w:trPr>
          <w:trHeight w:val="1588"/>
        </w:trPr>
        <w:tc>
          <w:tcPr>
            <w:tcW w:w="4672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Стрессоустойчивость</w:t>
            </w:r>
          </w:p>
        </w:tc>
        <w:tc>
          <w:tcPr>
            <w:tcW w:w="4673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Навыки работы с социальными сетями</w:t>
            </w:r>
          </w:p>
        </w:tc>
      </w:tr>
      <w:tr w:rsidR="0025583E" w:rsidTr="00480D66">
        <w:trPr>
          <w:trHeight w:val="1588"/>
        </w:trPr>
        <w:tc>
          <w:tcPr>
            <w:tcW w:w="4672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Навыки работы с облачными сервисами</w:t>
            </w:r>
          </w:p>
        </w:tc>
        <w:tc>
          <w:tcPr>
            <w:tcW w:w="4673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Знание основ законодательства</w:t>
            </w:r>
          </w:p>
        </w:tc>
      </w:tr>
      <w:tr w:rsidR="0025583E" w:rsidTr="00480D66">
        <w:trPr>
          <w:trHeight w:val="1588"/>
        </w:trPr>
        <w:tc>
          <w:tcPr>
            <w:tcW w:w="4672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Умение проводить исследования рынка и конкурентов</w:t>
            </w:r>
          </w:p>
        </w:tc>
        <w:tc>
          <w:tcPr>
            <w:tcW w:w="4673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Знание основ психологии</w:t>
            </w:r>
          </w:p>
        </w:tc>
      </w:tr>
      <w:tr w:rsidR="0025583E" w:rsidTr="00480D66">
        <w:trPr>
          <w:trHeight w:val="1588"/>
        </w:trPr>
        <w:tc>
          <w:tcPr>
            <w:tcW w:w="4672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Знание основ PR и связей с общественностью</w:t>
            </w:r>
          </w:p>
        </w:tc>
        <w:tc>
          <w:tcPr>
            <w:tcW w:w="4673" w:type="dxa"/>
            <w:vAlign w:val="center"/>
          </w:tcPr>
          <w:p w:rsidR="0025583E" w:rsidRDefault="00100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Знание основ статистики</w:t>
            </w:r>
          </w:p>
        </w:tc>
      </w:tr>
    </w:tbl>
    <w:p w:rsidR="0025583E" w:rsidRDefault="002558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ectPr w:rsidR="0025583E">
      <w:headerReference w:type="default" r:id="rId9"/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9F8" w:rsidRDefault="001009F8">
      <w:pPr>
        <w:spacing w:after="0" w:line="240" w:lineRule="auto"/>
      </w:pPr>
      <w:r>
        <w:separator/>
      </w:r>
    </w:p>
  </w:endnote>
  <w:endnote w:type="continuationSeparator" w:id="0">
    <w:p w:rsidR="001009F8" w:rsidRDefault="00100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83E" w:rsidRDefault="001009F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 w:rsidR="00480D66"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 w:rsidR="00480D66">
      <w:rPr>
        <w:rFonts w:ascii="Times New Roman" w:eastAsia="Times New Roman" w:hAnsi="Times New Roman" w:cs="Times New Roman"/>
        <w:noProof/>
        <w:color w:val="000000"/>
        <w:sz w:val="20"/>
        <w:szCs w:val="20"/>
      </w:rPr>
      <w:t>2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  <w:p w:rsidR="0025583E" w:rsidRDefault="0025583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83E" w:rsidRDefault="0025583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b/>
        <w:color w:val="000000"/>
        <w:sz w:val="28"/>
        <w:szCs w:val="28"/>
      </w:rPr>
    </w:pPr>
  </w:p>
  <w:tbl>
    <w:tblPr>
      <w:tblStyle w:val="afc"/>
      <w:tblW w:w="9345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547"/>
      <w:gridCol w:w="6798"/>
    </w:tblGrid>
    <w:tr w:rsidR="0025583E">
      <w:trPr>
        <w:trHeight w:val="567"/>
      </w:trPr>
      <w:tc>
        <w:tcPr>
          <w:tcW w:w="2547" w:type="dxa"/>
          <w:vAlign w:val="center"/>
        </w:tcPr>
        <w:p w:rsidR="0025583E" w:rsidRDefault="001009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Курс</w:t>
          </w:r>
        </w:p>
      </w:tc>
      <w:tc>
        <w:tcPr>
          <w:tcW w:w="6798" w:type="dxa"/>
          <w:vAlign w:val="center"/>
        </w:tcPr>
        <w:p w:rsidR="0025583E" w:rsidRDefault="001009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II/III</w:t>
          </w:r>
        </w:p>
      </w:tc>
    </w:tr>
    <w:tr w:rsidR="0025583E">
      <w:trPr>
        <w:trHeight w:val="567"/>
      </w:trPr>
      <w:tc>
        <w:tcPr>
          <w:tcW w:w="2547" w:type="dxa"/>
          <w:vAlign w:val="center"/>
        </w:tcPr>
        <w:p w:rsidR="0025583E" w:rsidRDefault="001009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Уровень проекта</w:t>
          </w:r>
        </w:p>
      </w:tc>
      <w:tc>
        <w:tcPr>
          <w:tcW w:w="6798" w:type="dxa"/>
          <w:vAlign w:val="center"/>
        </w:tcPr>
        <w:p w:rsidR="0025583E" w:rsidRDefault="001009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Прикладной</w:t>
          </w:r>
        </w:p>
      </w:tc>
    </w:tr>
    <w:tr w:rsidR="0025583E">
      <w:trPr>
        <w:trHeight w:val="567"/>
      </w:trPr>
      <w:tc>
        <w:tcPr>
          <w:tcW w:w="2547" w:type="dxa"/>
          <w:vAlign w:val="center"/>
        </w:tcPr>
        <w:p w:rsidR="0025583E" w:rsidRDefault="001009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Срок реализации</w:t>
          </w:r>
        </w:p>
      </w:tc>
      <w:tc>
        <w:tcPr>
          <w:tcW w:w="6798" w:type="dxa"/>
          <w:vAlign w:val="center"/>
        </w:tcPr>
        <w:p w:rsidR="0025583E" w:rsidRDefault="001009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VI-VII семестр</w:t>
          </w:r>
        </w:p>
      </w:tc>
    </w:tr>
    <w:tr w:rsidR="0025583E">
      <w:trPr>
        <w:trHeight w:val="1417"/>
      </w:trPr>
      <w:tc>
        <w:tcPr>
          <w:tcW w:w="2547" w:type="dxa"/>
          <w:vAlign w:val="center"/>
        </w:tcPr>
        <w:p w:rsidR="0025583E" w:rsidRDefault="001009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Объём</w:t>
          </w:r>
        </w:p>
      </w:tc>
      <w:tc>
        <w:tcPr>
          <w:tcW w:w="6798" w:type="dxa"/>
          <w:vAlign w:val="center"/>
        </w:tcPr>
        <w:p w:rsidR="0025583E" w:rsidRDefault="001009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32 ак. ч. занятий в форме аудиторной работы</w:t>
          </w:r>
        </w:p>
        <w:p w:rsidR="0025583E" w:rsidRDefault="002558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  <w:p w:rsidR="0025583E" w:rsidRDefault="001009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1,5 а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стр</w: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.ч. консультаций на одного студента </w: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br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(или соответствующего объема командных консультаций)</w:t>
          </w:r>
        </w:p>
      </w:tc>
    </w:tr>
  </w:tbl>
  <w:p w:rsidR="0025583E" w:rsidRDefault="0025583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</w:p>
  <w:p w:rsidR="0025583E" w:rsidRDefault="001009F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г. Москва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9F8" w:rsidRDefault="001009F8">
      <w:pPr>
        <w:spacing w:after="0" w:line="240" w:lineRule="auto"/>
      </w:pPr>
      <w:r>
        <w:separator/>
      </w:r>
    </w:p>
  </w:footnote>
  <w:footnote w:type="continuationSeparator" w:id="0">
    <w:p w:rsidR="001009F8" w:rsidRDefault="00100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83E" w:rsidRDefault="0025583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C2D93"/>
    <w:multiLevelType w:val="multilevel"/>
    <w:tmpl w:val="2F204B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8462C0"/>
    <w:multiLevelType w:val="multilevel"/>
    <w:tmpl w:val="54BE68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02D43"/>
    <w:multiLevelType w:val="multilevel"/>
    <w:tmpl w:val="3C40D6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C351059"/>
    <w:multiLevelType w:val="multilevel"/>
    <w:tmpl w:val="D8B06A1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20B2CB5"/>
    <w:multiLevelType w:val="multilevel"/>
    <w:tmpl w:val="D4D22D76"/>
    <w:lvl w:ilvl="0">
      <w:start w:val="1"/>
      <w:numFmt w:val="bullet"/>
      <w:lvlText w:val="o"/>
      <w:lvlJc w:val="left"/>
      <w:pPr>
        <w:ind w:left="1287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BDB175C"/>
    <w:multiLevelType w:val="multilevel"/>
    <w:tmpl w:val="BB24D0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02B228F"/>
    <w:multiLevelType w:val="multilevel"/>
    <w:tmpl w:val="25D603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812095"/>
    <w:multiLevelType w:val="multilevel"/>
    <w:tmpl w:val="7C9007E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8355DD7"/>
    <w:multiLevelType w:val="multilevel"/>
    <w:tmpl w:val="719E47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B32306"/>
    <w:multiLevelType w:val="multilevel"/>
    <w:tmpl w:val="8D4888EE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8"/>
  </w:num>
  <w:num w:numId="5">
    <w:abstractNumId w:val="7"/>
  </w:num>
  <w:num w:numId="6">
    <w:abstractNumId w:val="1"/>
  </w:num>
  <w:num w:numId="7">
    <w:abstractNumId w:val="9"/>
  </w:num>
  <w:num w:numId="8">
    <w:abstractNumId w:val="3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83E"/>
    <w:rsid w:val="001009F8"/>
    <w:rsid w:val="0025583E"/>
    <w:rsid w:val="0048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E08D5D-68A6-44AA-BE82-6FEA6E7F8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60AC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E870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87021"/>
  </w:style>
  <w:style w:type="paragraph" w:styleId="a6">
    <w:name w:val="footer"/>
    <w:basedOn w:val="a"/>
    <w:link w:val="a7"/>
    <w:uiPriority w:val="99"/>
    <w:unhideWhenUsed/>
    <w:rsid w:val="00E870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87021"/>
  </w:style>
  <w:style w:type="table" w:styleId="a8">
    <w:name w:val="Table Grid"/>
    <w:basedOn w:val="a1"/>
    <w:uiPriority w:val="39"/>
    <w:rsid w:val="00E87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B949DF"/>
    <w:pPr>
      <w:ind w:left="720"/>
      <w:contextualSpacing/>
    </w:pPr>
  </w:style>
  <w:style w:type="paragraph" w:styleId="aa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b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c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ZenZBEu+jEf5OBvwqRiY5nFYnA==">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1862</Words>
  <Characters>10615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Мелещук Arseniy</dc:creator>
  <cp:lastModifiedBy>Антон Сафронов</cp:lastModifiedBy>
  <cp:revision>2</cp:revision>
  <dcterms:created xsi:type="dcterms:W3CDTF">2023-09-10T18:06:00Z</dcterms:created>
  <dcterms:modified xsi:type="dcterms:W3CDTF">2023-09-10T18:06:00Z</dcterms:modified>
</cp:coreProperties>
</file>