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МЕТОДИЧЕСКИЕ РЕКОМЕНДАЦИИ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наставников проектной деятельности по организации и реализации дисциплины «Проектная деятельность» в ходе еженедельных занятий и индивидуальных консультаций</w: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63933" cy="360000"/>
            <wp:effectExtent b="0" l="0" r="0" t="0"/>
            <wp:wrapNone/>
            <wp:docPr descr="Изображение выглядит как Шрифт, Графика, снимок экрана, графический дизайн&#10;&#10;Автоматически созданное описание" id="833170392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Шрифт, Графика, снимок экрана, графический дизайн&#10;&#10;Автоматически созданное описание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933" cy="36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Занятие 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сентября 2023 г.)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Длительность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 минут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 проектной деятельности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Знакомство со студентами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занятия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Вводное занятие: цели, идеи и суть проектной деятельности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Специальные требования к оборудованию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Специальные требования к подготовке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Распечатайте Приложение 1 в трёх экземплярах и разрежьте по контуру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занятия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Слушатели получили представление о процессе деятельности в течение семестра и остались замотивированными на работу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занятия</w:t>
      </w:r>
    </w:p>
    <w:p w:rsidR="00000000" w:rsidDel="00000000" w:rsidP="00000000" w:rsidRDefault="00000000" w:rsidRPr="00000000" w14:paraId="0000002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Слушатели должны закрепить основные понятия проектной деятельности и усвоить план работы над проектом, соответствующий Прикладному уровню. Слушатели должны понять и принять мотивацию, ценности и смыслы проектной деятельности.</w:t>
      </w:r>
    </w:p>
    <w:p w:rsidR="00000000" w:rsidDel="00000000" w:rsidP="00000000" w:rsidRDefault="00000000" w:rsidRPr="00000000" w14:paraId="0000002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к занятию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Тщательно изучите сценарий этого и следующего занятия.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Ознакомьтесь с выбранными проектами компаний-партнёров и подготовьте сводную информацию.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гласуйте перечень рекомендуемых команде проектов с ответственными за проектную деятельность вашего Института и с куратором из ЦПДС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Распечатайте Приложение 1 в трёх экземплярах и разрежьте по контуру.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Погуглите и изучите понятия, которые кажутся вам непонятными.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Убедитесь в наличии в аудитории доски/флипчарта и соответствующих пишущих маркеров.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284" w:right="0" w:hanging="28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Изучите материалы по деятельности Кружкового Движения и молодежные проекты АСИ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занятия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1"/>
        <w:gridCol w:w="1940"/>
        <w:gridCol w:w="2537"/>
        <w:gridCol w:w="4307"/>
        <w:tblGridChange w:id="0">
          <w:tblGrid>
            <w:gridCol w:w="561"/>
            <w:gridCol w:w="1940"/>
            <w:gridCol w:w="2537"/>
            <w:gridCol w:w="43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  <w:br w:type="textWrapping"/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Длительность, мин.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1. Введение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Частично уничтожена позиционность «преподаватель-студент». Слушатели замотивированы на работу над проектом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2. Базовая теория проектной деятельности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Восстановлены основные понятия. Озвучен план работы на семестр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3. Представление проектов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Представлены проекты, с которыми предстоит работать слушателям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4. Игра: человеческое бинго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Слушатели получили базовое представление о наборе компетенций в учебной группе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5. Задание на будущее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Слушатели покинули аудиторию в хорошем настроении и с задумчивыми лицами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before="200" w:lineRule="auto"/>
        <w:ind w:left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Форматы работы в ходе учебного занятия и консультаций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Фронтальный формат работы наставника со студентами - привычное начало с переходом к проектному режиму, мотивирующему к самостоятельной работе и личной активности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Презентационный формат - важно показать образец проведения презентации. Студенты будут копировать его в ходе последующей работы на пленарных заседания.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деловой игры: студенты отрабатывают горизонтальные взаимодействия, базирующиеся на личной активности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 к проведению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 установить, что «проектная деятельность не является педагогическим откровением или новшеством в области менеджмента. Наоборот, с помощью неё образование снова переходит из состояния замкнутой на себя системы в область «образование-работа», позволяет готовить действительно необходимые и конкурентные кадры для различных отраслей.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«Проектная деятельность» лишь обобщает наиболее эффективные и реально используемые инструменты из различных сфер реальной экономики. 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1. Введение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1"/>
        <w:gridCol w:w="4392"/>
        <w:gridCol w:w="4392"/>
        <w:tblGridChange w:id="0">
          <w:tblGrid>
            <w:gridCol w:w="561"/>
            <w:gridCol w:w="4392"/>
            <w:gridCol w:w="439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  <w:br w:type="textWrapping"/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Представьтесь и познакомьтесь с учебной группой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Старайтесь 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использовать фразы вида: «кандидат наук всея Руси», «четырежды герой СССР»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Расскажите о своём опыте сопровождения студенческих проектов (при отсутствии опыта – о личном отношении к проектной деятельности, её роли в учебном процессе). Спросите слушателей о проектах, которые они уже реализовали.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Свободный формат общения с аудиторией.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Слушателей больше увлекают личные (пропущенные через себя) истории, чем резюме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Проведите рефлексию предшествующего проектного опыта с участниками и поясните ценность прохождения ими проектного цикла из семестра в семестр.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Личный эмоциональный и компетентностный рост.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Рост качества представляемых проектов.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Использование новых инструментов (по мере развития дисциплины в работу добавляются всё новые инструменты для анализа ситуации, выдвижения гипотез, поиска проблем и разрывов, проектирования и представления решения).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Замотивируйте слушателей на работу над проектом, озвучив и разобрав вместе с ними базовые ценности. Узнайте, какие ценности слушатели видят в проектной деятельности, разберите и дополните их.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Резюме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Любой успешный проект может быть включён в резюме или портфолио соискателя.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Соревнования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хакатоны, кейс-чемпионаты, проектные конкурсы. Часто успешность участия в соревнованиях зависит от умения применять различные проектные инструменты, а победы в них – релевантный опыт, который тоже можно включить в резюме. Последнее время на этот пункт работодатели всё чаще обращают внимание.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Знакомство с работодателем и профориентация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Участники проекта имеют реальную возможность оценить компанию, для которой они реализуют проект, а в случае его успешной реализации – попасть на стажировку или в штат.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Деньги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Человек, владеющий проектным подходом и проектными инструментами в среднем зарабатывает больше из-за повышенной производительности труда и более частого принятия «верных» решений в условиях нехватки информации и дефицита ресурсов. Экономия денег работодателя часто не остаётся им незамеченной: ускоренный карьерный рост, регулярные повышения заработной платы и интересная работа с вызовами.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Улучшение практических навыков 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 счёт реальной работы с технологиями и взаимодействия с заказчиком.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Навыки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работы в команде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 управления коллективом.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Повышение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творческого потенциала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Повышение самооценки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 уверенности в себе.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Свободный формат общения с аудиторией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Желательно показать возможности для команд по встраиванию в существующие практики Кружкового движения и Агентства Стратегических Инициатив (АСИ).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2. Базовая теория проектной деятельности</w:t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4391"/>
        <w:gridCol w:w="4392"/>
        <w:tblGridChange w:id="0">
          <w:tblGrid>
            <w:gridCol w:w="562"/>
            <w:gridCol w:w="4391"/>
            <w:gridCol w:w="43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Вместе со слушателями восстановите базовые понятия проектной деятельности. В ходе свободного общения с аудиторией восстановите личный опыт участников, соотносящийся с каждым из понятий – где и как они с ними сталкивались.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Разрыв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Поиск «разрыва» – один из начальных этапов проектной деятельности. «Разрыв» – то, что необходимо преодолеть, чтобы перейти из действительной ситуации в желаемую: сейчас прибыль с каждой продажи составляет Q рублей, компания хочет увеличить прибыль с каждой продажи на P рублей.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Проблема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В проектной деятельности «проблема» формализуется особенным образом: кто? что хочет? что ему мешает? почему существующие решения не подходят?: компания хочет увеличить прибыль с каждой продажи на P рублей, но не может снизить себестоимость из-за ухода международных поставщиков с рынка, поднять цену продукции из-за опасений относительно снижения конкурентности продукции.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Аналоги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или существующие решения.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Ограничения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аналогов. Некоторые решения не могут быть использованы из-за особенностей национального законодательства, часть из них слишком дороги, а другие не включают весь необходимый функционал.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Стейкхолдеры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или заинтересованные лица. Все лица, вовлечённые в процесс разработки, внедрения решения. Все лица, которых коснётся </w:t>
            </w:r>
            <w:sdt>
              <w:sdtPr>
                <w:tag w:val="goog_rdk_0"/>
              </w:sdtPr>
              <w:sdtContent>
                <w:ins w:author="АЛЕКСАНДР Селиванов" w:id="0" w:date="2023-09-01T09:20:00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ф</w:t>
                  </w:r>
                </w:ins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разрабатываемое решение. Их интересы, впечатления, эмоции и уровень влияния на решение. Например, если в рамках проекта разрабатывается автоматическая турель для отстреливания бездомных собак на территории школ, то  стейкхолдерами будут являться (включая, но не ограничиваясь): Минобороны, МВД, Департамент образования, директор школы, школьники, родители школьников, учителя, зоозащитники, СМИ, местные депутаты, федеральные надзорные органы и проч.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Гипотеза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16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или проверка гипотезы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Свободный формат общения с аудиторией. 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Старайтесь фиксировать определение или «чувственное понимание» понятий на доске/флипчарте, равно как и личный опыт участников (личные примеры), относящийся к ним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Изложите план-график проектной деятельности слушателям. Расскажите, что и на каком этапе предстоит сделать; как будет выглядеть взаимодействие между учебной группой и наставником.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Вводное занятие – 1 неделя.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Распределение по проектам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ситуации в проекте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– 2 неделя.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Интервью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с заказчиком и уточнение ситуации  – 3 неделя.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ситуации в проекте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– 4-5 неделя.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Постановка проблемы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– 6 неделя.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Анализ проблемы, существующих решений и определение их ограничений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неделя.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Выдвижение гипотез решения и их проверка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неделя.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Выбор решения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неделя.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Проектирование архитектуры (устройства) решения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неделя.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457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Разработка решения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-14 неделя.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457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Тестирование решения – 15 неделя.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160" w:before="0" w:line="259" w:lineRule="auto"/>
              <w:ind w:left="457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оргплана продолжения проекта/доработка решения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– 16 неделя.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Фиксируйте на доске/флипчарте этапы работы над проектом в течение семестра.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Взаимодействуйте с аудиторией и отвечайте на вопросы слушателей.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Поясните слушателям, что им предстоит работать с проблемами реальных заказчиков – компаний-партнёров РУТ (МИИТ), интервьюировать их, представлять и защищать решение.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Желательно показать короткий ролик - интересные фрагменты из интервью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Обозначьте, что помимо занятий семинарского типа на каждого слушателя/команду выделено время для индивидуальных консультаций</w:t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учебном плане заложено 1,5 астр. часа в семестр для каждого слушателя. Для команды из 4-7 человек соответственно: от 6 до 10,5 астр. часов (от 9 до 15:30 академических часов).</w:t>
            </w:r>
          </w:p>
        </w:tc>
      </w:tr>
    </w:tbl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3. Представление проектов</w:t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4391"/>
        <w:gridCol w:w="4392"/>
        <w:tblGridChange w:id="0">
          <w:tblGrid>
            <w:gridCol w:w="562"/>
            <w:gridCol w:w="4391"/>
            <w:gridCol w:w="43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Представьте участникам предварительно отобранные вами проекты. </w:t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3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Заказчик (компания, основные виды деятельности, география, прочая необходимая информация.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3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Образ деятельности компании (простыми словами о том, как она зарабатывает деньги).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3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Проблема, озвученная компанией.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160" w:before="0" w:line="259" w:lineRule="auto"/>
              <w:ind w:left="316" w:right="0" w:hanging="3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Прочая информация, необходимая для неглубокого погружения в контекст слушателей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Старайтесь использовать простые неспециальные термины, ограничивайтесь принципом достаточности. Задайте себе вопрос: «достаточно ли информации для того, чтобы у слушателей создалось первое впечатление о компании, и они примерно поняли, чем предстоит заниматься?». Задайте следующий вопрос: «не избыточно ли количество информации, все ли блоки работают на ознакомление с компанией, её деятельностью и предстоящим проектом или некоторые можно исключить?».</w:t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Блок 4. Игра: человеческое бинго</w:t>
      </w:r>
    </w:p>
    <w:tbl>
      <w:tblPr>
        <w:tblStyle w:val="Table6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4391"/>
        <w:gridCol w:w="4392"/>
        <w:tblGridChange w:id="0">
          <w:tblGrid>
            <w:gridCol w:w="562"/>
            <w:gridCol w:w="4391"/>
            <w:gridCol w:w="43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Случайным образом раздайте слушателям по 5-8 карточек из Приложения 1</w:t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Объясните участникам суть игры:</w:t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3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карточках написаны базовые компетенции, необходимые участнику проектной команды.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3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Слушатели должны пообщаться с каждым членом учебной группы и найти людей, чьи компетенции удовлетворяют конкретной карточке.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3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Слушателям необходимо написать на карточке имя человека с подходящей компетенцией.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160" w:before="0" w:line="259" w:lineRule="auto"/>
              <w:ind w:left="316" w:right="0" w:hanging="3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Игра заканчивается тогда, когда слушатели заполнят все карточки.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Начните и проведите игру</w:t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Допустите «разброд и шатание», прочие пошлости.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Подведите итоги игры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останется достаточно времени, проведите «перекличку» по основным навыкам из карточек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5. Задание на будущее</w:t>
      </w:r>
    </w:p>
    <w:tbl>
      <w:tblPr>
        <w:tblStyle w:val="Table7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4391"/>
        <w:gridCol w:w="4392"/>
        <w:tblGridChange w:id="0">
          <w:tblGrid>
            <w:gridCol w:w="562"/>
            <w:gridCol w:w="4391"/>
            <w:gridCol w:w="43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свободной форме анонсируйте следующее занятие и расскажите слушателям, что им предстоит на нём делать:</w:t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3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Распределиться по проектам.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3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Сформировать команды.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0" w:before="0" w:line="259" w:lineRule="auto"/>
              <w:ind w:left="316" w:right="0" w:hanging="3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Провести работу над выявлением проблемы.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6"/>
              </w:tabs>
              <w:spacing w:after="160" w:before="0" w:line="259" w:lineRule="auto"/>
              <w:ind w:left="316" w:right="0" w:hanging="3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Предложить базовую гипотезу решения проблемы.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команды переходят сразу к решению, минуя шаг постановки проблемы. В итоге, предложенное решение никому не нужно и не жизнеспособно. Не подходите к гипотезе решения, пока не проведете работу над выявлением проблемы!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1</w:t>
      </w:r>
    </w:p>
    <w:tbl>
      <w:tblPr>
        <w:tblStyle w:val="Table8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Умение договариваться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Тайм-менеджмент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Способность решать проблемы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Лидерские качества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Гибкость и адаптивность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Организаторские способности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Внимание к деталям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Аналитическое мышление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Техническая экспертиза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Управление рисками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Навыки ведения переговоров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Разрешение конфликтов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Возможность принимать решений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Планирование проекта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Управление ресурсами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Управление заинтересованными сторонами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Бюджетирование и финансовый менеджмент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Контроль качества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Работа в команде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Творчество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Дизайн и 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Навыки презентации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Подготовка слайдов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Расстановка приоритетов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Критическое мышление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Эмоциональный интеллект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Устойчивость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Настойчивость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Анализ проблемы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Управление и оптимизация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Навыки документирования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Влияние и убеждение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Стратегическое мышление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Передача знаний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Управление информацией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Деловая хватка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Этика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Честность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Готовность непрерывно учиться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Находчивость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Подковерные игры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Мотивация и драйв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Стрессоустойчивость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Навыки работы с социальными сетями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Навыки работы с облачными сервисами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Знание основ законодательства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Умение проводить исследования рынка и конкурентов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Знание основ психологии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Знание основ PR и связей с общественностью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Знание основ статистики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34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547"/>
      <w:gridCol w:w="6798"/>
      <w:tblGridChange w:id="0">
        <w:tblGrid>
          <w:gridCol w:w="2547"/>
          <w:gridCol w:w="6798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F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Курс</w:t>
          </w:r>
        </w:p>
      </w:tc>
      <w:tc>
        <w:tcPr>
          <w:vAlign w:val="center"/>
        </w:tcPr>
        <w:p w:rsidR="00000000" w:rsidDel="00000000" w:rsidP="00000000" w:rsidRDefault="00000000" w:rsidRPr="00000000" w14:paraId="000000F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II/III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Уровень проекта</w:t>
          </w:r>
        </w:p>
      </w:tc>
      <w:tc>
        <w:tcPr>
          <w:vAlign w:val="center"/>
        </w:tcPr>
        <w:p w:rsidR="00000000" w:rsidDel="00000000" w:rsidP="00000000" w:rsidRDefault="00000000" w:rsidRPr="00000000" w14:paraId="000001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Прикладной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Срок реализации</w:t>
          </w:r>
        </w:p>
      </w:tc>
      <w:tc>
        <w:tcPr>
          <w:vAlign w:val="center"/>
        </w:tcPr>
        <w:p w:rsidR="00000000" w:rsidDel="00000000" w:rsidP="00000000" w:rsidRDefault="00000000" w:rsidRPr="00000000" w14:paraId="000001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VI-VII семестр</w:t>
          </w:r>
        </w:p>
      </w:tc>
    </w:tr>
    <w:tr>
      <w:trPr>
        <w:cantSplit w:val="0"/>
        <w:trHeight w:val="141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Объём</w:t>
          </w:r>
        </w:p>
      </w:tc>
      <w:tc>
        <w:tcPr>
          <w:vAlign w:val="center"/>
        </w:tcPr>
        <w:p w:rsidR="00000000" w:rsidDel="00000000" w:rsidP="00000000" w:rsidRDefault="00000000" w:rsidRPr="00000000" w14:paraId="000001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32 ак. ч. занятий в форме аудиторной работы</w:t>
          </w:r>
        </w:p>
        <w:p w:rsidR="00000000" w:rsidDel="00000000" w:rsidP="00000000" w:rsidRDefault="00000000" w:rsidRPr="00000000" w14:paraId="000001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1,5 а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стр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.ч. консультаций на одного студента </w:t>
            <w:br w:type="textWrapping"/>
            <w:t xml:space="preserve">(или соответствующего объема командных консультаций)</w:t>
          </w:r>
        </w:p>
      </w:tc>
    </w:tr>
  </w:tbl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г. Москва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1287" w:hanging="360.0000000000002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C60A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E87021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E87021"/>
  </w:style>
  <w:style w:type="paragraph" w:styleId="a5">
    <w:name w:val="footer"/>
    <w:basedOn w:val="a"/>
    <w:link w:val="a6"/>
    <w:uiPriority w:val="99"/>
    <w:unhideWhenUsed w:val="1"/>
    <w:rsid w:val="00E87021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E87021"/>
  </w:style>
  <w:style w:type="table" w:styleId="a7">
    <w:name w:val="Table Grid"/>
    <w:basedOn w:val="a1"/>
    <w:uiPriority w:val="39"/>
    <w:rsid w:val="00E870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List Paragraph"/>
    <w:basedOn w:val="a"/>
    <w:uiPriority w:val="34"/>
    <w:qFormat w:val="1"/>
    <w:rsid w:val="00B949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enZBEu+jEf5OBvwqRiY5nFYnA==">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2023-07-17T09:38:00Z</dcterms:created>
  <dc:creator>Мелещук Arseniy</dc:creator>
</cp:coreProperties>
</file>