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Разработка архитектуры проектного решения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Ситуация разработки архитектуры в вашем студенческом проекте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прохождения предыдущих шагов у проектной команды уже должна появиться концепция проекта, которая может включать различные элементы в зависимости от того, какой методологией вы пользуетесь.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случае, вы понимаете: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проблему/потребность клиента вы собираетесь решать;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чем суть решения, которое вы предлагаете.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данном этапе нам необходимо перейти от общего замысла проекта к детальной проработке технической части вашего проекта. 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Что такое архитектура системы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Архитектура проектного решения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крупноблочное описание, из каких ключевых функциональных элементов состоит ваше решение. По этому описанию должно стать понятно, как предлагаемый вами механизм будет работать.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разработке архитектуры необходимо определить ключевые элементы решения и связи между ними, а также процессы, которые ими обеспечиваются, чтобы выполнять заданные функции. На этапе разработки и обсуждения архитектуры, ее целесообразно представлять в виде схемы. По мере работы схема уточняется и детализируется. На первом шаге стоит создать общую схему технического решения так, как вы ее понимаете. Далее вы можете детализировать описания архитектуры, используя специальные профессиональные нотации и языки, и использовать специальные методики (Rapide, Wright, SysML, ArchiMate).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Типовые архитектуры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разработке архитектуры технической системы имеет смысл ориентироваться на типовые архитектуры. Это своеобразные шаблоны, которые уже разработаны в той или иной профессиональной сфере. Не существует единого каталога типовых архитектур, поэтому в каждой сфере они могут быть разработаны в разных логиках. Тем не менее, мы рекомендуем соотносить вашу архитектуру с такими шаблонами. 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в авиастроении есть два шаблона по размещению крыла у самолета.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ins w:author="Ilya" w:id="0" w:date="2023-12-21T13:31:57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6263" cy="35216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52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http://superjet.wikidot.com/wiki:nizkoplan-ili-vysokoplan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из типовых архитектур обладает своими плюсами и своими минусами. Про различия высокопланов и низкопланов можно прочитать по ссылке. Использование типовых архитектур позволит вам не “изобретать велосипед” и учесть в вашем техническом решении обобщенный опыт конструирования в данной профессиональной сфере, который уже заложен в типовой архитектуре.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сферы, в которой вы работаете, вы можете найти типовые архитектуры в профессиональной литературе.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Жизненный цикл технической системы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еще одно очень важное замечание: при проектировании архитектуры системы необходимо учитывать, что с ней будет происходить на всех  этапах жизненного цикла - от создания до ликвидации. С практической точки зрения, это означает, что вы должны четко понимать, как ваше решение будет собираться из деталей (в какой последовательности), как одни детали будут размещаться внутри корпусов и т.п., как ваша система будет эксплуатироваться, и как она будет ремонтироваться и демонтироваться.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Требования к проектному решению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- это специальный термин, который объединяет все характеристики, которыми должна обладать система и ее элементы. Данные характеристики выявляются из интервьюирования пользователей технического решения, анализа условий, в которых система будет функционировать, анализа законодательства и подзаконных актов, которые регулируют данную сферу и т.п. В числе требований должны быть уточнены все условия и ограничения (например максимальная температура эксплуатации, уровень вибрации, вес и габариты), в которых будет использоваться решение.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показаны основные типы требований: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945"/>
        <w:tblGridChange w:id="0">
          <w:tblGrid>
            <w:gridCol w:w="247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требований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Пользовательские требования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Формулируются</w:t>
            </w:r>
            <w:sdt>
              <w:sdtPr>
                <w:tag w:val="goog_rdk_2"/>
              </w:sdtPr>
              <w:sdtContent>
                <w:ins w:author="Ilya" w:id="1" w:date="2023-12-21T13:18:19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до</w:t>
                  </w:r>
                </w:ins>
              </w:sdtContent>
            </w:sdt>
            <w:sdt>
              <w:sdtPr>
                <w:tag w:val="goog_rdk_3"/>
              </w:sdtPr>
              <w:sdtContent>
                <w:del w:author="Ilya" w:id="1" w:date="2023-12-21T13:18:19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delText xml:space="preserve"> </w:delText>
                  </w:r>
                </w:del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интервью пользователей. Пользователь будет использовать естественный язык, поскольку обычно не разбирается в технической специфике. Пользовательские требования фиксируются в обычном (бытовом языке). Важно учесть, что требования разных пользователей могут противоречить друг другу и снятие этих противоречий – одна из задач проектировщиков.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Функциональные требования / требования качества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перевод требований с языка пользователя на профессиональный язык. Функциональные требования описывают, какие функции должна осуществлять система. Требования качества - какими качествами обладать.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Например, говоря про размер проектируемого телефона, пользователь говорит, что телефон должен легко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помещаться в одной руке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 с ним можно оперировать одной рукой. При переходе к функциональным требованиям и к требованиям качества мы должны определить точный размер (или диапазон) в каких-либо единицах измерения.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Требования к узлам и деталям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Понимая функциональные требования к системе – что она должна делать, мы можем понять, какие функциональные элементы должны составлять систему (на примере с телефоном: антенна, аккумулятор, экран и т.п.). К каждому функциональному элементу формулируются свои требования, на основании которых его можно сконструировать.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 не забывать, что разные элементы системы должны между собой состыковываться, поэтому, в требованиях к ним необходимо прописывать условия интеграции системы. Проще всего продолжить пример с размерами телефона: мы должны зафиксировать предельные размеры деталей телефона и их форму, чтобы они как минимум помещались в корпусе и состыковывались между собой.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Переход от проектной рамки к архитектуре и к детализации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предыдущих модулях курса обсуждалось, что при разработке проекта необходимо определить проблемы и потребности ваших пользователей. Скорее всего на этом этапе вы понимаете “боль” клиента и у вас уже появилось некоторое представление о том, в чем будет состоять техническое решение - отдельные элементы архитектуры или даже ее первичное описание. 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разработке схемы архитектуры технического решения вам необходимо провести работу по формулированию требований к системе и ее элементам. Для этого требуется: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Зафиксировать то, что вы уже понимаете об архитектуре в виде схемы, определить “зоны незнания”, выбрать типовую архитектуру для данной профессиональной сферы и упорядочить элементы архитектуры в соответствии с ней. Далее постепенно заполнять “зоны незнания” за счет поиска информации и определения функциональных мест в структуре, которые в ней необходимы. После того, как вы определили основные элементы в схеме архитектуры и связи между ними, вы можете подобрать компоненты, которые заполнят эти функциональные места. Компоненты - это конкретные узлы и детали, которые можно “купить на рынке” или которые требуется разработать самостоятельно. В результате такой работы у вас должна получиться заполненная схема архитектуры технической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Перевести знание о проблемах клиента в язык пользовательских и функциональных требований к системе. Скорее всего для этого потребуется дополнительное интервьюирование клиентов. Кроме требований со стороны клиента необходимо учесть требования, которые накладывает законодательство, условия, в которых будет функционировать техническая система, предельную стоимость системы, а также иные аспекты важные для данной технической сферы. После определения верхнеуровневых требований вы должны определять требования к отдельным элементам системы.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этих процесса (разработка архитектуры и инженерия требований) могут реализовываться параллельно и дополнять друг друга. 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Как это применить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траектории:</w:t>
      </w:r>
      <w:r w:rsidDel="00000000" w:rsidR="00000000" w:rsidRPr="00000000">
        <w:rPr>
          <w:rtl w:val="0"/>
        </w:rPr>
      </w:r>
    </w:p>
    <w:tbl>
      <w:tblPr>
        <w:tblStyle w:val="Table2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2"/>
        <w:gridCol w:w="6946"/>
        <w:tblGridChange w:id="0">
          <w:tblGrid>
            <w:gridCol w:w="2542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Актуализировать функции технической системы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Восстановить, зачем нужна техническая система, какие потребности клиента она решает, каким образом.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Прорисовать схему архитектуры в виде  крупных блоков и связей между ними, которые обеспечат выполнение функций, обеспечивающих удовлетворение интересов, потребностей заказчика и т.п.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данном этапе мы двигаемся от тех элементов, которые нам уже известны. На этапе выработки решения у нас уже должна была появиться гипотеза, что конкретно мы создаем и чаще всего есть гипотезы, из каких ключевых элементов эта система состоит. Сейчас задача состоит в том, чтобы зафиксировать то, что мы знаем и зафиксировать, что не знаем.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этого целесообразно выбрать тип архитектуры, который характерен для данной профессиональной области.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Далее необходимо упорядочить элементы в логике выбранного типа архитектуры, выявить зоны незнания и найти по ним информацию.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Детализировать архитектуру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того, как мы понимаем, как система устроена в целом, мы можем сделать шаг вглубь и прорисовать те элементы, которые мы в настоящий момент можем конкретизировать.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Определить компоненты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Элементы архитектуры – функциональные места на схеме</w:t>
            </w:r>
            <w:sdt>
              <w:sdtPr>
                <w:tag w:val="goog_rdk_4"/>
              </w:sdtPr>
              <w:sdtContent>
                <w:ins w:author="АЛЕКСАНДР Селиванов" w:id="2" w:date="2023-11-26T10:09:06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9</w:t>
                  </w:r>
                </w:ins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могут быть заполнены компонентами. Обычно большая часть компонентов уже существует и на данном шаге мы можем определить, какие компоненты нам требуются для каждого элемента, а какие компоненты нельзя «купить на рынке» и требуется или отдельно заказать производителю или предварительно изобрести и сделать самостоятельно.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Провести работу с требованиями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того как мы разработали схему архитектуры, мы можем провести работу с требованиями, это позволит проверить нашу гипотезу архитектуры и уточнить ее параметры.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Определить конфигурации архитектуры с учетом жизненного цикла технического решения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Крайне важно предусмотреть, какой должна быть архитектура на разных этапах жизненного цикла. Особенно это важно для изделий, которые требуют физической сборки.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Провести детальное проектирование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Следующий этап – это разработка элементом системы в соответствии с требованиями. На данном этапе крайне полезно использовать профессиональный язык проектирования, который используется в данной профессиональной сфере.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Провести тестирование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Требуется тестирование разработанных элементов на предмет соответствия требованиям. 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привели процесс движения, который условно можно разделить на две части: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разработка архитектуры;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уточнение, проверка, детальное проектирование и тестирование.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этап – это творческая работа, которая порождает новое решение, второй этап – это тщательная проработка различных аспектов решения.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Normal (Web)"/>
    <w:basedOn w:val="a"/>
    <w:uiPriority w:val="99"/>
    <w:semiHidden w:val="1"/>
    <w:unhideWhenUsed w:val="1"/>
    <w:rsid w:val="00F340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 w:val="1"/>
    <w:rsid w:val="00A65B23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A65B23"/>
  </w:style>
  <w:style w:type="paragraph" w:styleId="a9">
    <w:name w:val="footer"/>
    <w:basedOn w:val="a"/>
    <w:link w:val="aa"/>
    <w:uiPriority w:val="99"/>
    <w:unhideWhenUsed w:val="1"/>
    <w:rsid w:val="00A65B23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A65B23"/>
  </w:style>
  <w:style w:type="paragraph" w:styleId="ab">
    <w:name w:val="List Paragraph"/>
    <w:basedOn w:val="a"/>
    <w:uiPriority w:val="34"/>
    <w:qFormat w:val="1"/>
    <w:rsid w:val="00D978B0"/>
    <w:pPr>
      <w:ind w:left="720"/>
      <w:contextualSpacing w:val="1"/>
    </w:pPr>
  </w:style>
  <w:style w:type="character" w:styleId="vl" w:customStyle="1">
    <w:name w:val="vl"/>
    <w:basedOn w:val="a0"/>
    <w:rsid w:val="00A7776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superjet.wikidot.com/wiki:nizkoplan-ili-vysoko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DEIH5fEgGZpvYuvXW6w4nlLx6A==">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2021-07-02T18:55:00Z</dcterms:created>
</cp:coreProperties>
</file>